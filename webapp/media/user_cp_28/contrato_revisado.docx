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BE56" w14:textId="77777777" w:rsidR="00616A92" w:rsidRDefault="008F23F8">
      <w:pPr>
        <w:pStyle w:val="Standard"/>
        <w:snapToGrid w:val="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CONTRATO DE PRESTACIÓN DE SERVICIOS TÉCNICOS INFORMÁTICOS Y ESPECIALIZADOS</w:t>
      </w:r>
    </w:p>
    <w:p w14:paraId="1C41EE05" w14:textId="77777777" w:rsidR="00616A92" w:rsidRDefault="00616A92">
      <w:pPr>
        <w:pStyle w:val="Standard"/>
        <w:snapToGrid w:val="0"/>
        <w:jc w:val="center"/>
        <w:rPr>
          <w:rFonts w:ascii="Times New Roman" w:hAnsi="Times New Roman" w:cs="Times New Roman"/>
          <w:sz w:val="22"/>
          <w:szCs w:val="22"/>
          <w:u w:val="single"/>
        </w:rPr>
      </w:pPr>
    </w:p>
    <w:p w14:paraId="2854E433" w14:textId="77777777" w:rsidR="00616A92" w:rsidRDefault="00616A92">
      <w:pPr>
        <w:pStyle w:val="Standard"/>
        <w:snapToGrid w:val="0"/>
        <w:jc w:val="both"/>
        <w:rPr>
          <w:rFonts w:ascii="Times New Roman" w:hAnsi="Times New Roman" w:cs="Times New Roman"/>
          <w:sz w:val="22"/>
          <w:szCs w:val="22"/>
        </w:rPr>
      </w:pPr>
    </w:p>
    <w:p w14:paraId="5BC33CB6" w14:textId="77777777" w:rsidR="00616A92" w:rsidRDefault="008F23F8">
      <w:pPr>
        <w:pStyle w:val="Standard"/>
        <w:snapToGrid w:val="0"/>
        <w:jc w:val="both"/>
      </w:pPr>
      <w:r>
        <w:rPr>
          <w:rFonts w:ascii="Times New Roman" w:hAnsi="Times New Roman" w:cs="Times New Roman"/>
          <w:sz w:val="22"/>
          <w:szCs w:val="22"/>
        </w:rPr>
        <w:t>En Quito, a 01 día del mes de junio del año dos mil veintiuno, comparecen, por una parte el Sr. OCTAVIO THOMAS CORDOVA JURAK con cédula de identidad número 170593519-3,  quien lo hace por sus propios y personales derechos, a quien para efectos de este cont</w:t>
      </w:r>
      <w:r>
        <w:rPr>
          <w:rFonts w:ascii="Times New Roman" w:hAnsi="Times New Roman" w:cs="Times New Roman"/>
          <w:sz w:val="22"/>
          <w:szCs w:val="22"/>
        </w:rPr>
        <w:t>rato se denominará CONTRATANTE; y, por otra parte, el Sr. JULIO RICARDO PROAÑO ORELLANA con cédula de identidad número 010390941-2, quien lo hace también por sus propios y personales derechos, a quien en adelante y para los mismos efectos se denominará CON</w:t>
      </w:r>
      <w:r>
        <w:rPr>
          <w:rFonts w:ascii="Times New Roman" w:hAnsi="Times New Roman" w:cs="Times New Roman"/>
          <w:sz w:val="22"/>
          <w:szCs w:val="22"/>
        </w:rPr>
        <w:t xml:space="preserve">TRATADO. </w:t>
      </w:r>
    </w:p>
    <w:p w14:paraId="6BFCF731" w14:textId="77777777" w:rsidR="00616A92" w:rsidRDefault="00616A92">
      <w:pPr>
        <w:pStyle w:val="Standard"/>
        <w:snapToGrid w:val="0"/>
        <w:jc w:val="both"/>
        <w:rPr>
          <w:rFonts w:ascii="Times New Roman" w:hAnsi="Times New Roman" w:cs="Times New Roman"/>
          <w:sz w:val="22"/>
          <w:szCs w:val="22"/>
        </w:rPr>
      </w:pPr>
    </w:p>
    <w:p w14:paraId="62A41446"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Los comparecientes, quienes declaran que son hábiles para contratar y obligarse, convienen celebrar el presente contrato que se regirá por las cláusulas siguientes.</w:t>
      </w:r>
    </w:p>
    <w:p w14:paraId="4BAABCD6" w14:textId="77777777" w:rsidR="00616A92" w:rsidRDefault="00616A92">
      <w:pPr>
        <w:pStyle w:val="Standard"/>
        <w:snapToGrid w:val="0"/>
        <w:rPr>
          <w:rFonts w:ascii="Times New Roman" w:hAnsi="Times New Roman" w:cs="Times New Roman"/>
          <w:sz w:val="22"/>
          <w:szCs w:val="22"/>
        </w:rPr>
      </w:pPr>
    </w:p>
    <w:p w14:paraId="701B3DCC" w14:textId="77777777" w:rsidR="00616A92" w:rsidRDefault="00616A92">
      <w:pPr>
        <w:pStyle w:val="Standard"/>
        <w:snapToGrid w:val="0"/>
        <w:rPr>
          <w:rFonts w:ascii="Times New Roman" w:hAnsi="Times New Roman" w:cs="Times New Roman"/>
          <w:b/>
          <w:bCs/>
          <w:sz w:val="22"/>
          <w:szCs w:val="22"/>
        </w:rPr>
      </w:pPr>
    </w:p>
    <w:p w14:paraId="601EB611" w14:textId="77777777" w:rsidR="00616A92" w:rsidRDefault="008F23F8">
      <w:pPr>
        <w:pStyle w:val="Standard"/>
        <w:snapToGrid w:val="0"/>
        <w:rPr>
          <w:rFonts w:ascii="Times New Roman" w:hAnsi="Times New Roman" w:cs="Times New Roman"/>
          <w:b/>
          <w:bCs/>
          <w:sz w:val="22"/>
          <w:szCs w:val="22"/>
        </w:rPr>
      </w:pPr>
      <w:proofErr w:type="gramStart"/>
      <w:r>
        <w:rPr>
          <w:rFonts w:ascii="Times New Roman" w:hAnsi="Times New Roman" w:cs="Times New Roman"/>
          <w:b/>
          <w:bCs/>
          <w:sz w:val="22"/>
          <w:szCs w:val="22"/>
        </w:rPr>
        <w:t>PRIMERA.-</w:t>
      </w:r>
      <w:proofErr w:type="gramEnd"/>
      <w:r>
        <w:rPr>
          <w:rFonts w:ascii="Times New Roman" w:hAnsi="Times New Roman" w:cs="Times New Roman"/>
          <w:b/>
          <w:bCs/>
          <w:sz w:val="22"/>
          <w:szCs w:val="22"/>
        </w:rPr>
        <w:t>ANTECEDENTES:</w:t>
      </w:r>
    </w:p>
    <w:p w14:paraId="153B86DD" w14:textId="77777777" w:rsidR="00616A92" w:rsidRDefault="00616A92">
      <w:pPr>
        <w:pStyle w:val="Standard"/>
        <w:snapToGrid w:val="0"/>
        <w:rPr>
          <w:rFonts w:ascii="Times New Roman" w:hAnsi="Times New Roman" w:cs="Times New Roman"/>
          <w:sz w:val="22"/>
          <w:szCs w:val="22"/>
        </w:rPr>
      </w:pPr>
    </w:p>
    <w:p w14:paraId="27B19A36"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a)El</w:t>
      </w:r>
      <w:proofErr w:type="gramEnd"/>
      <w:r>
        <w:rPr>
          <w:rFonts w:ascii="Times New Roman" w:hAnsi="Times New Roman" w:cs="Times New Roman"/>
          <w:sz w:val="22"/>
          <w:szCs w:val="22"/>
        </w:rPr>
        <w:t xml:space="preserve"> CONTRATANTE está interesado en el desarrollo de u</w:t>
      </w:r>
      <w:r>
        <w:rPr>
          <w:rFonts w:ascii="Times New Roman" w:hAnsi="Times New Roman" w:cs="Times New Roman"/>
          <w:sz w:val="22"/>
          <w:szCs w:val="22"/>
        </w:rPr>
        <w:t>na aplicación web que permita registrar, buscar y visualizar empleos, voluntariados y pasantías. Además, el diseño gráfico de la aplicación debe ser personalizado adecuado a motivos étnicos de Ecuador.</w:t>
      </w:r>
    </w:p>
    <w:p w14:paraId="6375DFDC" w14:textId="77777777" w:rsidR="00616A92" w:rsidRDefault="00616A92">
      <w:pPr>
        <w:pStyle w:val="Standard"/>
        <w:snapToGrid w:val="0"/>
        <w:jc w:val="both"/>
        <w:rPr>
          <w:rFonts w:ascii="Times New Roman" w:hAnsi="Times New Roman" w:cs="Times New Roman"/>
          <w:sz w:val="22"/>
          <w:szCs w:val="22"/>
        </w:rPr>
      </w:pPr>
    </w:p>
    <w:p w14:paraId="3C19D762"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b)Por</w:t>
      </w:r>
      <w:proofErr w:type="gramEnd"/>
      <w:r>
        <w:rPr>
          <w:rFonts w:ascii="Times New Roman" w:hAnsi="Times New Roman" w:cs="Times New Roman"/>
          <w:sz w:val="22"/>
          <w:szCs w:val="22"/>
        </w:rPr>
        <w:t xml:space="preserve"> su parte, EL CONTRATADO está dedicado al desarr</w:t>
      </w:r>
      <w:r>
        <w:rPr>
          <w:rFonts w:ascii="Times New Roman" w:hAnsi="Times New Roman" w:cs="Times New Roman"/>
          <w:sz w:val="22"/>
          <w:szCs w:val="22"/>
        </w:rPr>
        <w:t>ollo de Sistemas de Información Gerencial, Consultoría Informática y Mantenimiento especializado y se encuentra calificado para proporcionar este tipo de servicios, contando con el conocimiento y la experiencia necesaria para el correcto desarrollo del pro</w:t>
      </w:r>
      <w:r>
        <w:rPr>
          <w:rFonts w:ascii="Times New Roman" w:hAnsi="Times New Roman" w:cs="Times New Roman"/>
          <w:sz w:val="22"/>
          <w:szCs w:val="22"/>
        </w:rPr>
        <w:t>yecto materia de contrato.</w:t>
      </w:r>
    </w:p>
    <w:p w14:paraId="4668A9FC" w14:textId="77777777" w:rsidR="00616A92" w:rsidRDefault="00616A92">
      <w:pPr>
        <w:pStyle w:val="Standard"/>
        <w:snapToGrid w:val="0"/>
        <w:jc w:val="both"/>
        <w:rPr>
          <w:rFonts w:ascii="Times New Roman" w:hAnsi="Times New Roman" w:cs="Times New Roman"/>
          <w:sz w:val="22"/>
          <w:szCs w:val="22"/>
        </w:rPr>
      </w:pPr>
    </w:p>
    <w:p w14:paraId="384E0B27" w14:textId="77777777" w:rsidR="00616A92" w:rsidRDefault="008F23F8">
      <w:pPr>
        <w:pStyle w:val="Standard"/>
        <w:snapToGrid w:val="0"/>
        <w:jc w:val="both"/>
      </w:pPr>
      <w:r>
        <w:rPr>
          <w:rFonts w:ascii="Times New Roman" w:hAnsi="Times New Roman" w:cs="Times New Roman"/>
          <w:sz w:val="22"/>
          <w:szCs w:val="22"/>
        </w:rPr>
        <w:t>c)EL CONTRATADO en respuesta a la necesidad del Sr. OCTAVIO THOMAS CORDOVA JURAK, envío su oferta técnica y económica la cual fue analizada y aceptada por EL CONTRATANTE, documento que pasa a formar parte del presente contrato c</w:t>
      </w:r>
      <w:r>
        <w:rPr>
          <w:rFonts w:ascii="Times New Roman" w:hAnsi="Times New Roman" w:cs="Times New Roman"/>
          <w:sz w:val="22"/>
          <w:szCs w:val="22"/>
        </w:rPr>
        <w:t>omo Anexo No. 1.</w:t>
      </w:r>
    </w:p>
    <w:p w14:paraId="250EB282" w14:textId="77777777" w:rsidR="00616A92" w:rsidRDefault="00616A92">
      <w:pPr>
        <w:pStyle w:val="Standard"/>
        <w:snapToGrid w:val="0"/>
        <w:jc w:val="both"/>
        <w:rPr>
          <w:rFonts w:ascii="Times New Roman" w:hAnsi="Times New Roman" w:cs="Times New Roman"/>
          <w:sz w:val="22"/>
          <w:szCs w:val="22"/>
        </w:rPr>
      </w:pPr>
    </w:p>
    <w:p w14:paraId="3FE2E8D0" w14:textId="77777777" w:rsidR="00616A92" w:rsidRDefault="00616A92">
      <w:pPr>
        <w:pStyle w:val="Standard"/>
        <w:snapToGrid w:val="0"/>
        <w:jc w:val="both"/>
        <w:rPr>
          <w:rFonts w:ascii="Times New Roman" w:hAnsi="Times New Roman" w:cs="Times New Roman"/>
          <w:b/>
          <w:bCs/>
          <w:sz w:val="22"/>
          <w:szCs w:val="22"/>
        </w:rPr>
      </w:pPr>
    </w:p>
    <w:p w14:paraId="7F0A4741" w14:textId="77777777" w:rsidR="00616A92" w:rsidRDefault="008F23F8">
      <w:pPr>
        <w:pStyle w:val="Standard"/>
        <w:snapToGrid w:val="0"/>
        <w:jc w:val="both"/>
        <w:rPr>
          <w:rFonts w:ascii="Times New Roman" w:hAnsi="Times New Roman" w:cs="Times New Roman"/>
          <w:b/>
          <w:bCs/>
          <w:sz w:val="22"/>
          <w:szCs w:val="22"/>
        </w:rPr>
      </w:pPr>
      <w:proofErr w:type="gramStart"/>
      <w:r>
        <w:rPr>
          <w:rFonts w:ascii="Times New Roman" w:hAnsi="Times New Roman" w:cs="Times New Roman"/>
          <w:b/>
          <w:bCs/>
          <w:sz w:val="22"/>
          <w:szCs w:val="22"/>
        </w:rPr>
        <w:t>SEGUNDA.-</w:t>
      </w:r>
      <w:proofErr w:type="gramEnd"/>
      <w:r>
        <w:rPr>
          <w:rFonts w:ascii="Times New Roman" w:hAnsi="Times New Roman" w:cs="Times New Roman"/>
          <w:b/>
          <w:bCs/>
          <w:sz w:val="22"/>
          <w:szCs w:val="22"/>
        </w:rPr>
        <w:t>OBJETO DEL CONTRATO:</w:t>
      </w:r>
    </w:p>
    <w:p w14:paraId="485C84B2" w14:textId="77777777" w:rsidR="00616A92" w:rsidRDefault="00616A92">
      <w:pPr>
        <w:pStyle w:val="Standard"/>
        <w:snapToGrid w:val="0"/>
        <w:jc w:val="both"/>
        <w:rPr>
          <w:rFonts w:ascii="Times New Roman" w:hAnsi="Times New Roman" w:cs="Times New Roman"/>
          <w:sz w:val="22"/>
          <w:szCs w:val="22"/>
        </w:rPr>
      </w:pPr>
    </w:p>
    <w:p w14:paraId="205B72B6" w14:textId="77777777" w:rsidR="00616A92" w:rsidRDefault="008F23F8">
      <w:pPr>
        <w:pStyle w:val="Standard"/>
        <w:snapToGrid w:val="0"/>
        <w:jc w:val="both"/>
      </w:pPr>
      <w:r>
        <w:rPr>
          <w:rFonts w:ascii="Times New Roman" w:hAnsi="Times New Roman" w:cs="Times New Roman"/>
          <w:sz w:val="22"/>
          <w:szCs w:val="22"/>
        </w:rPr>
        <w:t>El objeto del presente contrato es el desarrollo, instalación, puesta en servicio y formación de un usuario administrador por parte del CONTRATADO para el CONTRATANTE del sistema de software denominado: Sis</w:t>
      </w:r>
      <w:r>
        <w:rPr>
          <w:rFonts w:ascii="Times New Roman" w:hAnsi="Times New Roman" w:cs="Times New Roman"/>
          <w:sz w:val="22"/>
          <w:szCs w:val="22"/>
        </w:rPr>
        <w:t>tema de Gestión de Organizaciones para la búsqueda de empleo, voluntariado y pasantías (</w:t>
      </w:r>
      <w:commentRangeStart w:id="0"/>
      <w:r>
        <w:rPr>
          <w:rFonts w:ascii="Times New Roman" w:hAnsi="Times New Roman" w:cs="Times New Roman"/>
          <w:sz w:val="22"/>
          <w:szCs w:val="22"/>
        </w:rPr>
        <w:t>nombre</w:t>
      </w:r>
      <w:commentRangeEnd w:id="0"/>
      <w:r w:rsidR="002C392D">
        <w:rPr>
          <w:rStyle w:val="Refdecomentario"/>
          <w:rFonts w:cs="Mangal"/>
        </w:rPr>
        <w:commentReference w:id="0"/>
      </w:r>
      <w:r>
        <w:rPr>
          <w:rFonts w:ascii="Times New Roman" w:hAnsi="Times New Roman" w:cs="Times New Roman"/>
          <w:sz w:val="22"/>
          <w:szCs w:val="22"/>
        </w:rPr>
        <w:t>). La descripción de las características técnicas y funcionales de los productos son las siguientes:</w:t>
      </w:r>
    </w:p>
    <w:p w14:paraId="6F4C85FC" w14:textId="77777777" w:rsidR="00616A92" w:rsidRDefault="00616A92">
      <w:pPr>
        <w:pStyle w:val="Standard"/>
        <w:snapToGrid w:val="0"/>
        <w:jc w:val="both"/>
        <w:rPr>
          <w:rFonts w:ascii="Times New Roman" w:hAnsi="Times New Roman" w:cs="Times New Roman"/>
          <w:sz w:val="22"/>
          <w:szCs w:val="22"/>
        </w:rPr>
      </w:pPr>
    </w:p>
    <w:p w14:paraId="65BCF487"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Software</w:t>
      </w:r>
    </w:p>
    <w:p w14:paraId="1CFDD31C" w14:textId="77777777" w:rsidR="00616A92" w:rsidRDefault="00616A92">
      <w:pPr>
        <w:pStyle w:val="Standard"/>
        <w:snapToGrid w:val="0"/>
        <w:jc w:val="both"/>
        <w:rPr>
          <w:rFonts w:ascii="Times New Roman" w:hAnsi="Times New Roman" w:cs="Times New Roman"/>
          <w:b/>
          <w:bCs/>
          <w:sz w:val="22"/>
          <w:szCs w:val="22"/>
        </w:rPr>
      </w:pPr>
    </w:p>
    <w:p w14:paraId="50989A82"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a)Administración</w:t>
      </w:r>
      <w:proofErr w:type="gramEnd"/>
      <w:r>
        <w:rPr>
          <w:rFonts w:ascii="Times New Roman" w:hAnsi="Times New Roman" w:cs="Times New Roman"/>
          <w:sz w:val="22"/>
          <w:szCs w:val="22"/>
        </w:rPr>
        <w:t xml:space="preserve"> de Usuarios.</w:t>
      </w:r>
    </w:p>
    <w:p w14:paraId="096C560E"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Tres tipos de usuari</w:t>
      </w:r>
      <w:r>
        <w:rPr>
          <w:rFonts w:ascii="Times New Roman" w:hAnsi="Times New Roman" w:cs="Times New Roman"/>
          <w:sz w:val="22"/>
          <w:szCs w:val="22"/>
        </w:rPr>
        <w:t>o.</w:t>
      </w:r>
    </w:p>
    <w:p w14:paraId="1C2E0EFC" w14:textId="77777777" w:rsidR="00616A92" w:rsidRDefault="00616A92">
      <w:pPr>
        <w:pStyle w:val="Standard"/>
        <w:snapToGrid w:val="0"/>
        <w:jc w:val="both"/>
        <w:rPr>
          <w:rFonts w:ascii="Times New Roman" w:hAnsi="Times New Roman" w:cs="Times New Roman"/>
          <w:sz w:val="22"/>
          <w:szCs w:val="22"/>
        </w:rPr>
      </w:pPr>
    </w:p>
    <w:p w14:paraId="2E01A05B"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b)Administración</w:t>
      </w:r>
      <w:proofErr w:type="gramEnd"/>
      <w:r>
        <w:rPr>
          <w:rFonts w:ascii="Times New Roman" w:hAnsi="Times New Roman" w:cs="Times New Roman"/>
          <w:sz w:val="22"/>
          <w:szCs w:val="22"/>
        </w:rPr>
        <w:t xml:space="preserve"> de Organizaciones.</w:t>
      </w:r>
    </w:p>
    <w:p w14:paraId="0F718F7D"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Creación (previa autorización), Registro de información, actualización de información, eliminación de información.</w:t>
      </w:r>
    </w:p>
    <w:p w14:paraId="129A6C61" w14:textId="77777777" w:rsidR="00616A92" w:rsidRDefault="00616A92">
      <w:pPr>
        <w:pStyle w:val="Standard"/>
        <w:snapToGrid w:val="0"/>
        <w:jc w:val="both"/>
        <w:rPr>
          <w:rFonts w:ascii="Times New Roman" w:hAnsi="Times New Roman" w:cs="Times New Roman"/>
          <w:sz w:val="22"/>
          <w:szCs w:val="22"/>
        </w:rPr>
      </w:pPr>
    </w:p>
    <w:p w14:paraId="493C8108"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c)Administración de oportunidades (voluntariado, empleo, pasantía).</w:t>
      </w:r>
    </w:p>
    <w:p w14:paraId="312EE7CC"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Creación, Registro de </w:t>
      </w:r>
      <w:r>
        <w:rPr>
          <w:rFonts w:ascii="Times New Roman" w:hAnsi="Times New Roman" w:cs="Times New Roman"/>
          <w:sz w:val="22"/>
          <w:szCs w:val="22"/>
        </w:rPr>
        <w:t>información, actualización de información, eliminación de información.</w:t>
      </w:r>
    </w:p>
    <w:p w14:paraId="6F7F596B" w14:textId="77777777" w:rsidR="00616A92" w:rsidRDefault="00616A92">
      <w:pPr>
        <w:pStyle w:val="Standard"/>
        <w:snapToGrid w:val="0"/>
        <w:jc w:val="both"/>
        <w:rPr>
          <w:rFonts w:ascii="Times New Roman" w:hAnsi="Times New Roman" w:cs="Times New Roman"/>
          <w:sz w:val="22"/>
          <w:szCs w:val="22"/>
        </w:rPr>
      </w:pPr>
    </w:p>
    <w:p w14:paraId="039655AF"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d)Motor de búsqueda.</w:t>
      </w:r>
    </w:p>
    <w:p w14:paraId="3961DF2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lastRenderedPageBreak/>
        <w:t>Búsquedas por localización (costa, sierra, oriente, galápagos, tipo de oportunidad (pasantía, trabajo, voluntariado).</w:t>
      </w:r>
    </w:p>
    <w:p w14:paraId="7AB9FCE8" w14:textId="77777777" w:rsidR="00616A92" w:rsidRDefault="00616A92">
      <w:pPr>
        <w:pStyle w:val="Standard"/>
        <w:snapToGrid w:val="0"/>
        <w:jc w:val="both"/>
        <w:rPr>
          <w:rFonts w:ascii="Times New Roman" w:hAnsi="Times New Roman" w:cs="Times New Roman"/>
          <w:sz w:val="22"/>
          <w:szCs w:val="22"/>
        </w:rPr>
      </w:pPr>
    </w:p>
    <w:p w14:paraId="4C283D27"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e)Visualización</w:t>
      </w:r>
      <w:proofErr w:type="gramEnd"/>
      <w:r>
        <w:rPr>
          <w:rFonts w:ascii="Times New Roman" w:hAnsi="Times New Roman" w:cs="Times New Roman"/>
          <w:sz w:val="22"/>
          <w:szCs w:val="22"/>
        </w:rPr>
        <w:t xml:space="preserve"> de oportunidades.</w:t>
      </w:r>
    </w:p>
    <w:p w14:paraId="3EBED829"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De acuerdo</w:t>
      </w:r>
      <w:r>
        <w:rPr>
          <w:rFonts w:ascii="Times New Roman" w:hAnsi="Times New Roman" w:cs="Times New Roman"/>
          <w:sz w:val="22"/>
          <w:szCs w:val="22"/>
        </w:rPr>
        <w:t xml:space="preserve"> a los criterios definidos en el motor de búsqueda.</w:t>
      </w:r>
    </w:p>
    <w:p w14:paraId="3A777250" w14:textId="77777777" w:rsidR="00616A92" w:rsidRDefault="00616A92">
      <w:pPr>
        <w:pStyle w:val="Standard"/>
        <w:snapToGrid w:val="0"/>
        <w:jc w:val="both"/>
        <w:rPr>
          <w:rFonts w:ascii="Times New Roman" w:hAnsi="Times New Roman" w:cs="Times New Roman"/>
          <w:sz w:val="22"/>
          <w:szCs w:val="22"/>
        </w:rPr>
      </w:pPr>
    </w:p>
    <w:p w14:paraId="1369439A"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f)Aplicación</w:t>
      </w:r>
      <w:proofErr w:type="gramEnd"/>
      <w:r>
        <w:rPr>
          <w:rFonts w:ascii="Times New Roman" w:hAnsi="Times New Roman" w:cs="Times New Roman"/>
          <w:sz w:val="22"/>
          <w:szCs w:val="22"/>
        </w:rPr>
        <w:t xml:space="preserve"> de usuarios</w:t>
      </w:r>
    </w:p>
    <w:p w14:paraId="48532AEF"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Creación, registro de información, modificación de información, envío de CV en PDF (200Mb </w:t>
      </w:r>
      <w:r>
        <w:rPr>
          <w:rFonts w:ascii="Times New Roman" w:hAnsi="Times New Roman" w:cs="Times New Roman"/>
          <w:sz w:val="22"/>
          <w:szCs w:val="22"/>
        </w:rPr>
        <w:tab/>
        <w:t>máximo).</w:t>
      </w:r>
    </w:p>
    <w:p w14:paraId="39A2F14F" w14:textId="77777777" w:rsidR="00616A92" w:rsidRDefault="00616A92">
      <w:pPr>
        <w:pStyle w:val="Standard"/>
        <w:snapToGrid w:val="0"/>
        <w:jc w:val="both"/>
        <w:rPr>
          <w:rFonts w:ascii="Times New Roman" w:hAnsi="Times New Roman" w:cs="Times New Roman"/>
          <w:sz w:val="22"/>
          <w:szCs w:val="22"/>
        </w:rPr>
      </w:pPr>
    </w:p>
    <w:p w14:paraId="3B103F69"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g)Todos</w:t>
      </w:r>
      <w:proofErr w:type="gramEnd"/>
      <w:r>
        <w:rPr>
          <w:rFonts w:ascii="Times New Roman" w:hAnsi="Times New Roman" w:cs="Times New Roman"/>
          <w:sz w:val="22"/>
          <w:szCs w:val="22"/>
        </w:rPr>
        <w:t xml:space="preserve"> los accesos se realizarán mediante el uso de un correo y una contrase</w:t>
      </w:r>
      <w:r>
        <w:rPr>
          <w:rFonts w:ascii="Times New Roman" w:hAnsi="Times New Roman" w:cs="Times New Roman"/>
          <w:sz w:val="22"/>
          <w:szCs w:val="22"/>
        </w:rPr>
        <w:t>ña.</w:t>
      </w:r>
    </w:p>
    <w:p w14:paraId="795D8591" w14:textId="77777777" w:rsidR="00616A92" w:rsidRDefault="00616A92">
      <w:pPr>
        <w:pStyle w:val="Standard"/>
        <w:snapToGrid w:val="0"/>
        <w:jc w:val="both"/>
        <w:rPr>
          <w:rFonts w:ascii="Times New Roman" w:hAnsi="Times New Roman" w:cs="Times New Roman"/>
          <w:sz w:val="22"/>
          <w:szCs w:val="22"/>
        </w:rPr>
      </w:pPr>
    </w:p>
    <w:p w14:paraId="13DA177F"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h)Formularios</w:t>
      </w:r>
      <w:proofErr w:type="gramEnd"/>
      <w:r>
        <w:rPr>
          <w:rFonts w:ascii="Times New Roman" w:hAnsi="Times New Roman" w:cs="Times New Roman"/>
          <w:sz w:val="22"/>
          <w:szCs w:val="22"/>
        </w:rPr>
        <w:t xml:space="preserve"> de ingreso de información.</w:t>
      </w:r>
    </w:p>
    <w:p w14:paraId="30C41484" w14:textId="77777777" w:rsidR="00616A92" w:rsidRDefault="00616A92">
      <w:pPr>
        <w:pStyle w:val="Standard"/>
        <w:snapToGrid w:val="0"/>
        <w:jc w:val="both"/>
        <w:rPr>
          <w:rFonts w:ascii="Times New Roman" w:hAnsi="Times New Roman" w:cs="Times New Roman"/>
          <w:sz w:val="22"/>
          <w:szCs w:val="22"/>
        </w:rPr>
      </w:pPr>
    </w:p>
    <w:p w14:paraId="6D53DA53"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Implementación de aplicación en línea</w:t>
      </w:r>
    </w:p>
    <w:p w14:paraId="44EBA234" w14:textId="77777777" w:rsidR="00616A92" w:rsidRDefault="00616A92">
      <w:pPr>
        <w:pStyle w:val="Standard"/>
        <w:snapToGrid w:val="0"/>
        <w:jc w:val="both"/>
        <w:rPr>
          <w:rFonts w:ascii="Times New Roman" w:hAnsi="Times New Roman" w:cs="Times New Roman"/>
          <w:b/>
          <w:bCs/>
          <w:sz w:val="22"/>
          <w:szCs w:val="22"/>
        </w:rPr>
      </w:pPr>
    </w:p>
    <w:p w14:paraId="1EBA8F11"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a)Configuración</w:t>
      </w:r>
      <w:proofErr w:type="gramEnd"/>
      <w:r>
        <w:rPr>
          <w:rFonts w:ascii="Times New Roman" w:hAnsi="Times New Roman" w:cs="Times New Roman"/>
          <w:sz w:val="22"/>
          <w:szCs w:val="22"/>
        </w:rPr>
        <w:t xml:space="preserve"> de Sistema Operativo</w:t>
      </w:r>
    </w:p>
    <w:p w14:paraId="760F4169"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b)Instalación</w:t>
      </w:r>
      <w:proofErr w:type="gramEnd"/>
      <w:r>
        <w:rPr>
          <w:rFonts w:ascii="Times New Roman" w:hAnsi="Times New Roman" w:cs="Times New Roman"/>
          <w:sz w:val="22"/>
          <w:szCs w:val="22"/>
        </w:rPr>
        <w:t xml:space="preserve"> y configuración de herramientas en el servidor</w:t>
      </w:r>
    </w:p>
    <w:p w14:paraId="424D48DD"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c)Configuración de domino</w:t>
      </w:r>
    </w:p>
    <w:p w14:paraId="29F11988"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d)Configuración de seguridad HTTPS</w:t>
      </w:r>
    </w:p>
    <w:p w14:paraId="216D48AE"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e)Configuración</w:t>
      </w:r>
      <w:proofErr w:type="gramEnd"/>
      <w:r>
        <w:rPr>
          <w:rFonts w:ascii="Times New Roman" w:hAnsi="Times New Roman" w:cs="Times New Roman"/>
          <w:sz w:val="22"/>
          <w:szCs w:val="22"/>
        </w:rPr>
        <w:t xml:space="preserve"> y pruebas de aplicación Web</w:t>
      </w:r>
    </w:p>
    <w:p w14:paraId="7889FF9E" w14:textId="77777777" w:rsidR="00616A92" w:rsidRDefault="00616A92">
      <w:pPr>
        <w:pStyle w:val="Standard"/>
        <w:snapToGrid w:val="0"/>
        <w:jc w:val="both"/>
        <w:rPr>
          <w:rFonts w:ascii="Times New Roman" w:hAnsi="Times New Roman" w:cs="Times New Roman"/>
          <w:sz w:val="22"/>
          <w:szCs w:val="22"/>
        </w:rPr>
      </w:pPr>
    </w:p>
    <w:p w14:paraId="61204A61"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Diseño gráfico de Identidad de Marca</w:t>
      </w:r>
    </w:p>
    <w:p w14:paraId="2ED2605A" w14:textId="77777777" w:rsidR="00616A92" w:rsidRDefault="00616A92">
      <w:pPr>
        <w:pStyle w:val="Standard"/>
        <w:snapToGrid w:val="0"/>
        <w:jc w:val="both"/>
        <w:rPr>
          <w:rFonts w:ascii="Times New Roman" w:hAnsi="Times New Roman" w:cs="Times New Roman"/>
          <w:b/>
          <w:bCs/>
          <w:sz w:val="22"/>
          <w:szCs w:val="22"/>
        </w:rPr>
      </w:pPr>
    </w:p>
    <w:p w14:paraId="57C732DD"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w:t>
      </w:r>
      <w:proofErr w:type="spellStart"/>
      <w:r>
        <w:rPr>
          <w:rFonts w:ascii="Times New Roman" w:hAnsi="Times New Roman" w:cs="Times New Roman"/>
          <w:sz w:val="22"/>
          <w:szCs w:val="22"/>
        </w:rPr>
        <w:t>Naming</w:t>
      </w:r>
      <w:proofErr w:type="spellEnd"/>
      <w:proofErr w:type="gramEnd"/>
      <w:r>
        <w:rPr>
          <w:rFonts w:ascii="Times New Roman" w:hAnsi="Times New Roman" w:cs="Times New Roman"/>
          <w:sz w:val="22"/>
          <w:szCs w:val="22"/>
        </w:rPr>
        <w:t xml:space="preserve"> (Creación del nombre de la marca)</w:t>
      </w:r>
    </w:p>
    <w:p w14:paraId="0FF71DC8"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b)Diseño</w:t>
      </w:r>
      <w:proofErr w:type="gramEnd"/>
      <w:r>
        <w:rPr>
          <w:rFonts w:ascii="Times New Roman" w:hAnsi="Times New Roman" w:cs="Times New Roman"/>
          <w:sz w:val="22"/>
          <w:szCs w:val="22"/>
        </w:rPr>
        <w:t xml:space="preserve"> de logotipo (3 propuestas y hasta 3 revisiones para cambios)</w:t>
      </w:r>
    </w:p>
    <w:p w14:paraId="163E3ECD" w14:textId="77777777" w:rsidR="00616A92" w:rsidRDefault="00616A92">
      <w:pPr>
        <w:pStyle w:val="Standard"/>
        <w:snapToGrid w:val="0"/>
        <w:jc w:val="both"/>
        <w:rPr>
          <w:rFonts w:ascii="Times New Roman" w:hAnsi="Times New Roman" w:cs="Times New Roman"/>
          <w:sz w:val="22"/>
          <w:szCs w:val="22"/>
        </w:rPr>
      </w:pPr>
    </w:p>
    <w:p w14:paraId="6CFBFA57"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 xml:space="preserve">Línea gráfica para Home + 11 páginas de </w:t>
      </w:r>
      <w:r>
        <w:rPr>
          <w:rFonts w:ascii="Times New Roman" w:hAnsi="Times New Roman" w:cs="Times New Roman"/>
          <w:b/>
          <w:bCs/>
          <w:sz w:val="22"/>
          <w:szCs w:val="22"/>
        </w:rPr>
        <w:t>navegación internas:</w:t>
      </w:r>
    </w:p>
    <w:p w14:paraId="19BFBA78"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a)Cromática</w:t>
      </w:r>
      <w:proofErr w:type="gramEnd"/>
    </w:p>
    <w:p w14:paraId="6B613F92"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b)Tipografías</w:t>
      </w:r>
      <w:proofErr w:type="gramEnd"/>
    </w:p>
    <w:p w14:paraId="0CD0A3CD"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c)Íconos</w:t>
      </w:r>
    </w:p>
    <w:p w14:paraId="3B28A858"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d)Botones</w:t>
      </w:r>
    </w:p>
    <w:p w14:paraId="21CF0CA4"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e)Menús</w:t>
      </w:r>
      <w:proofErr w:type="gramEnd"/>
    </w:p>
    <w:p w14:paraId="1F24ACCC" w14:textId="77777777" w:rsidR="00616A92" w:rsidRDefault="00616A92">
      <w:pPr>
        <w:pStyle w:val="Standard"/>
        <w:snapToGrid w:val="0"/>
        <w:jc w:val="both"/>
        <w:rPr>
          <w:rFonts w:ascii="Times New Roman" w:hAnsi="Times New Roman" w:cs="Times New Roman"/>
          <w:sz w:val="22"/>
          <w:szCs w:val="22"/>
        </w:rPr>
      </w:pPr>
    </w:p>
    <w:p w14:paraId="5D05D0F2"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Manual de uso básico para aplicaciones de marca</w:t>
      </w:r>
    </w:p>
    <w:p w14:paraId="432DAEA7"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a)Cromática</w:t>
      </w:r>
      <w:proofErr w:type="gramEnd"/>
    </w:p>
    <w:p w14:paraId="4A92153C"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b)Tipografías</w:t>
      </w:r>
      <w:proofErr w:type="gramEnd"/>
    </w:p>
    <w:p w14:paraId="61456D18"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c)Slogan</w:t>
      </w:r>
    </w:p>
    <w:p w14:paraId="3F772ACE"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d)2 Variaciones de marca (vertical, horizontal)</w:t>
      </w:r>
    </w:p>
    <w:p w14:paraId="59B1E8B1"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e)3 Aplicaciones de marca (tarjetas de presentació</w:t>
      </w:r>
      <w:r>
        <w:rPr>
          <w:rFonts w:ascii="Times New Roman" w:hAnsi="Times New Roman" w:cs="Times New Roman"/>
          <w:sz w:val="22"/>
          <w:szCs w:val="22"/>
        </w:rPr>
        <w:t xml:space="preserve">n, documento </w:t>
      </w:r>
      <w:proofErr w:type="spellStart"/>
      <w:r>
        <w:rPr>
          <w:rFonts w:ascii="Times New Roman" w:hAnsi="Times New Roman" w:cs="Times New Roman"/>
          <w:sz w:val="22"/>
          <w:szCs w:val="22"/>
        </w:rPr>
        <w:t>word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ppt</w:t>
      </w:r>
      <w:proofErr w:type="spellEnd"/>
      <w:r>
        <w:rPr>
          <w:rFonts w:ascii="Times New Roman" w:hAnsi="Times New Roman" w:cs="Times New Roman"/>
          <w:sz w:val="22"/>
          <w:szCs w:val="22"/>
        </w:rPr>
        <w:t>)</w:t>
      </w:r>
    </w:p>
    <w:p w14:paraId="1938AF8F"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f)Aplicación</w:t>
      </w:r>
      <w:proofErr w:type="gramEnd"/>
      <w:r>
        <w:rPr>
          <w:rFonts w:ascii="Times New Roman" w:hAnsi="Times New Roman" w:cs="Times New Roman"/>
          <w:sz w:val="22"/>
          <w:szCs w:val="22"/>
        </w:rPr>
        <w:t xml:space="preserve"> de marca para web</w:t>
      </w:r>
    </w:p>
    <w:p w14:paraId="2EB3D1F3" w14:textId="77777777" w:rsidR="00616A92" w:rsidRDefault="00616A92">
      <w:pPr>
        <w:pStyle w:val="Standard"/>
        <w:snapToGrid w:val="0"/>
        <w:jc w:val="both"/>
        <w:rPr>
          <w:rFonts w:ascii="Times New Roman" w:hAnsi="Times New Roman" w:cs="Times New Roman"/>
          <w:sz w:val="22"/>
          <w:szCs w:val="22"/>
        </w:rPr>
      </w:pPr>
    </w:p>
    <w:p w14:paraId="438A1851"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sistema informático, así como los códigos fuentes y la estructura de la base de datos serán alojadas en el servidor del CONTRATADO.</w:t>
      </w:r>
    </w:p>
    <w:p w14:paraId="23D3A861" w14:textId="77777777" w:rsidR="00616A92" w:rsidRDefault="00616A92">
      <w:pPr>
        <w:pStyle w:val="Standard"/>
        <w:snapToGrid w:val="0"/>
        <w:jc w:val="both"/>
        <w:rPr>
          <w:rFonts w:ascii="Times New Roman" w:hAnsi="Times New Roman" w:cs="Times New Roman"/>
          <w:sz w:val="22"/>
          <w:szCs w:val="22"/>
        </w:rPr>
      </w:pPr>
    </w:p>
    <w:p w14:paraId="09EF599F" w14:textId="77777777" w:rsidR="00616A92" w:rsidRDefault="00616A92">
      <w:pPr>
        <w:pStyle w:val="Standard"/>
        <w:snapToGrid w:val="0"/>
        <w:jc w:val="both"/>
        <w:rPr>
          <w:rFonts w:ascii="Times New Roman" w:hAnsi="Times New Roman" w:cs="Times New Roman"/>
          <w:b/>
          <w:bCs/>
          <w:sz w:val="22"/>
          <w:szCs w:val="22"/>
        </w:rPr>
      </w:pPr>
    </w:p>
    <w:p w14:paraId="3E4DEE12" w14:textId="77777777" w:rsidR="00616A92" w:rsidRDefault="008F23F8">
      <w:pPr>
        <w:pStyle w:val="Standard"/>
        <w:snapToGrid w:val="0"/>
        <w:jc w:val="both"/>
      </w:pPr>
      <w:proofErr w:type="gramStart"/>
      <w:r>
        <w:rPr>
          <w:rFonts w:ascii="Times New Roman" w:hAnsi="Times New Roman" w:cs="Times New Roman"/>
          <w:b/>
          <w:bCs/>
          <w:sz w:val="22"/>
          <w:szCs w:val="22"/>
        </w:rPr>
        <w:t>TERCERA.-</w:t>
      </w:r>
      <w:proofErr w:type="gramEnd"/>
      <w:r>
        <w:rPr>
          <w:rFonts w:ascii="Times New Roman" w:hAnsi="Times New Roman" w:cs="Times New Roman"/>
          <w:b/>
          <w:bCs/>
          <w:sz w:val="22"/>
          <w:szCs w:val="22"/>
        </w:rPr>
        <w:t>DESARROLLO DE PRODUCTOS:</w:t>
      </w:r>
    </w:p>
    <w:p w14:paraId="4EB3030D" w14:textId="77777777" w:rsidR="00616A92" w:rsidRDefault="00616A92">
      <w:pPr>
        <w:pStyle w:val="Standard"/>
        <w:snapToGrid w:val="0"/>
        <w:jc w:val="both"/>
        <w:rPr>
          <w:rFonts w:ascii="Times New Roman" w:hAnsi="Times New Roman" w:cs="Times New Roman"/>
          <w:sz w:val="22"/>
          <w:szCs w:val="22"/>
        </w:rPr>
      </w:pPr>
    </w:p>
    <w:p w14:paraId="4488F3BF"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sistema de software, obje</w:t>
      </w:r>
      <w:r>
        <w:rPr>
          <w:rFonts w:ascii="Times New Roman" w:hAnsi="Times New Roman" w:cs="Times New Roman"/>
          <w:sz w:val="22"/>
          <w:szCs w:val="22"/>
        </w:rPr>
        <w:t>to del presente proyecto, será desarrollado utilizando el lenguaje de programación Python. El gestor de base de datos que se utilizará es MySQL. El sistema operativo recomendado para la instalación del sistema es GNU/Linux. Las características técnicas del</w:t>
      </w:r>
      <w:r>
        <w:rPr>
          <w:rFonts w:ascii="Times New Roman" w:hAnsi="Times New Roman" w:cs="Times New Roman"/>
          <w:sz w:val="22"/>
          <w:szCs w:val="22"/>
        </w:rPr>
        <w:t xml:space="preserve"> servidor a utilizar se enumeran a continuación:</w:t>
      </w:r>
    </w:p>
    <w:p w14:paraId="54FBC10D" w14:textId="77777777" w:rsidR="00616A92" w:rsidRDefault="00616A92">
      <w:pPr>
        <w:pStyle w:val="Standard"/>
        <w:snapToGrid w:val="0"/>
        <w:jc w:val="both"/>
        <w:rPr>
          <w:rFonts w:ascii="Times New Roman" w:hAnsi="Times New Roman" w:cs="Times New Roman"/>
          <w:sz w:val="22"/>
          <w:szCs w:val="22"/>
        </w:rPr>
      </w:pPr>
    </w:p>
    <w:p w14:paraId="5929E151"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Sistema Operativo: Linux</w:t>
      </w:r>
    </w:p>
    <w:p w14:paraId="36B5D936"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Versión S.O.: Ubuntu 18.04</w:t>
      </w:r>
    </w:p>
    <w:p w14:paraId="795ABEF6"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lastRenderedPageBreak/>
        <w:t xml:space="preserve">Servidor web: </w:t>
      </w:r>
      <w:proofErr w:type="spellStart"/>
      <w:r>
        <w:rPr>
          <w:rFonts w:ascii="Times New Roman" w:hAnsi="Times New Roman" w:cs="Times New Roman"/>
          <w:sz w:val="22"/>
          <w:szCs w:val="22"/>
        </w:rPr>
        <w:t>Nginx</w:t>
      </w:r>
      <w:proofErr w:type="spellEnd"/>
    </w:p>
    <w:p w14:paraId="295CD51C"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Base de datos: MySQL</w:t>
      </w:r>
    </w:p>
    <w:p w14:paraId="696862D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Espacio en disco: 30Gb</w:t>
      </w:r>
    </w:p>
    <w:p w14:paraId="64A3EF59"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Usuarios concurrentes máximo: 100</w:t>
      </w:r>
    </w:p>
    <w:p w14:paraId="00221A1A" w14:textId="77777777" w:rsidR="00616A92" w:rsidRDefault="00616A92">
      <w:pPr>
        <w:pStyle w:val="Standard"/>
        <w:snapToGrid w:val="0"/>
        <w:jc w:val="both"/>
        <w:rPr>
          <w:rFonts w:ascii="Times New Roman" w:hAnsi="Times New Roman" w:cs="Times New Roman"/>
          <w:sz w:val="22"/>
          <w:szCs w:val="22"/>
        </w:rPr>
      </w:pPr>
    </w:p>
    <w:p w14:paraId="37501915"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Desarrollo del Proyecto:</w:t>
      </w:r>
    </w:p>
    <w:p w14:paraId="16DF18F8" w14:textId="77777777" w:rsidR="00616A92" w:rsidRDefault="00616A92">
      <w:pPr>
        <w:pStyle w:val="Standard"/>
        <w:snapToGrid w:val="0"/>
        <w:jc w:val="both"/>
        <w:rPr>
          <w:rFonts w:ascii="Times New Roman" w:hAnsi="Times New Roman" w:cs="Times New Roman"/>
          <w:sz w:val="22"/>
          <w:szCs w:val="22"/>
        </w:rPr>
      </w:pPr>
    </w:p>
    <w:p w14:paraId="07CD97E5" w14:textId="77777777" w:rsidR="00616A92" w:rsidRDefault="008F23F8">
      <w:pPr>
        <w:pStyle w:val="Standard"/>
        <w:snapToGrid w:val="0"/>
        <w:jc w:val="both"/>
      </w:pPr>
      <w:r>
        <w:rPr>
          <w:rFonts w:ascii="Times New Roman" w:hAnsi="Times New Roman" w:cs="Times New Roman"/>
          <w:sz w:val="22"/>
          <w:szCs w:val="22"/>
        </w:rPr>
        <w:t xml:space="preserve">El CONTRATADO se </w:t>
      </w:r>
      <w:r>
        <w:rPr>
          <w:rFonts w:ascii="Times New Roman" w:hAnsi="Times New Roman" w:cs="Times New Roman"/>
          <w:sz w:val="22"/>
          <w:szCs w:val="22"/>
        </w:rPr>
        <w:t xml:space="preserve">compromete a desarrollar los productos en cinco fases, las mismas que se describen a </w:t>
      </w:r>
      <w:commentRangeStart w:id="1"/>
      <w:r>
        <w:rPr>
          <w:rFonts w:ascii="Times New Roman" w:hAnsi="Times New Roman" w:cs="Times New Roman"/>
          <w:sz w:val="22"/>
          <w:szCs w:val="22"/>
        </w:rPr>
        <w:t>continuación</w:t>
      </w:r>
      <w:commentRangeEnd w:id="1"/>
      <w:r w:rsidR="00263C26">
        <w:rPr>
          <w:rStyle w:val="Refdecomentario"/>
          <w:rFonts w:cs="Mangal"/>
        </w:rPr>
        <w:commentReference w:id="1"/>
      </w:r>
      <w:r>
        <w:rPr>
          <w:rFonts w:ascii="Times New Roman" w:hAnsi="Times New Roman" w:cs="Times New Roman"/>
          <w:sz w:val="22"/>
          <w:szCs w:val="22"/>
        </w:rPr>
        <w:t>:</w:t>
      </w:r>
    </w:p>
    <w:p w14:paraId="7548EFB3" w14:textId="77777777" w:rsidR="00616A92" w:rsidRDefault="00616A92">
      <w:pPr>
        <w:pStyle w:val="Standard"/>
        <w:snapToGrid w:val="0"/>
        <w:jc w:val="both"/>
        <w:rPr>
          <w:rFonts w:ascii="Times New Roman" w:hAnsi="Times New Roman" w:cs="Times New Roman"/>
          <w:sz w:val="22"/>
          <w:szCs w:val="22"/>
        </w:rPr>
      </w:pPr>
    </w:p>
    <w:p w14:paraId="0A20991F" w14:textId="77777777" w:rsidR="00616A92" w:rsidRDefault="008F23F8">
      <w:pPr>
        <w:pStyle w:val="Standard"/>
        <w:snapToGrid w:val="0"/>
        <w:jc w:val="both"/>
      </w:pPr>
      <w:proofErr w:type="gramStart"/>
      <w:r>
        <w:rPr>
          <w:rFonts w:ascii="Times New Roman" w:hAnsi="Times New Roman" w:cs="Times New Roman"/>
          <w:sz w:val="22"/>
          <w:szCs w:val="22"/>
        </w:rPr>
        <w:t>a)FASE</w:t>
      </w:r>
      <w:proofErr w:type="gramEnd"/>
      <w:r>
        <w:rPr>
          <w:rFonts w:ascii="Times New Roman" w:hAnsi="Times New Roman" w:cs="Times New Roman"/>
          <w:sz w:val="22"/>
          <w:szCs w:val="22"/>
        </w:rPr>
        <w:t xml:space="preserve"> 1. </w:t>
      </w:r>
      <w:r>
        <w:rPr>
          <w:rFonts w:ascii="Times New Roman" w:hAnsi="Times New Roman" w:cs="Times New Roman"/>
          <w:b/>
          <w:bCs/>
          <w:sz w:val="22"/>
          <w:szCs w:val="22"/>
        </w:rPr>
        <w:t>Diseño:</w:t>
      </w:r>
      <w:r>
        <w:rPr>
          <w:rFonts w:ascii="Times New Roman" w:hAnsi="Times New Roman" w:cs="Times New Roman"/>
          <w:sz w:val="22"/>
          <w:szCs w:val="22"/>
        </w:rPr>
        <w:t xml:space="preserve"> El CONTRATADO se compromete a definir los detalles gráficos personalizados de presentación de las interfaces de usuario del sistema descritas en el Anexo 1, y en base a los requerimientos que defina el CONTRATANTE durante el tiempo que dure esta fase. El </w:t>
      </w:r>
      <w:r>
        <w:rPr>
          <w:rFonts w:ascii="Times New Roman" w:hAnsi="Times New Roman" w:cs="Times New Roman"/>
          <w:sz w:val="22"/>
          <w:szCs w:val="22"/>
        </w:rPr>
        <w:t>tiempo para el cumplimiento de esta fase es de hasta 5 días calendario contados a partir de la suscripción del presente contrato.</w:t>
      </w:r>
    </w:p>
    <w:p w14:paraId="1F9EEDBD" w14:textId="77777777" w:rsidR="00616A92" w:rsidRDefault="00616A92">
      <w:pPr>
        <w:pStyle w:val="Standard"/>
        <w:snapToGrid w:val="0"/>
        <w:jc w:val="both"/>
        <w:rPr>
          <w:rFonts w:ascii="Times New Roman" w:hAnsi="Times New Roman" w:cs="Times New Roman"/>
          <w:sz w:val="22"/>
          <w:szCs w:val="22"/>
        </w:rPr>
      </w:pPr>
    </w:p>
    <w:p w14:paraId="2F133D55" w14:textId="77777777" w:rsidR="00616A92" w:rsidRDefault="008F23F8">
      <w:pPr>
        <w:pStyle w:val="Standard"/>
        <w:snapToGrid w:val="0"/>
        <w:jc w:val="both"/>
      </w:pPr>
      <w:proofErr w:type="gramStart"/>
      <w:r>
        <w:rPr>
          <w:rFonts w:ascii="Times New Roman" w:hAnsi="Times New Roman" w:cs="Times New Roman"/>
          <w:sz w:val="22"/>
          <w:szCs w:val="22"/>
        </w:rPr>
        <w:t>b)FASE</w:t>
      </w:r>
      <w:proofErr w:type="gramEnd"/>
      <w:r>
        <w:rPr>
          <w:rFonts w:ascii="Times New Roman" w:hAnsi="Times New Roman" w:cs="Times New Roman"/>
          <w:sz w:val="22"/>
          <w:szCs w:val="22"/>
        </w:rPr>
        <w:t xml:space="preserve"> 2. </w:t>
      </w:r>
      <w:r>
        <w:rPr>
          <w:rFonts w:ascii="Times New Roman" w:hAnsi="Times New Roman" w:cs="Times New Roman"/>
          <w:b/>
          <w:bCs/>
          <w:sz w:val="22"/>
          <w:szCs w:val="22"/>
        </w:rPr>
        <w:t>Programación:</w:t>
      </w:r>
      <w:r>
        <w:rPr>
          <w:rFonts w:ascii="Times New Roman" w:hAnsi="Times New Roman" w:cs="Times New Roman"/>
          <w:sz w:val="22"/>
          <w:szCs w:val="22"/>
        </w:rPr>
        <w:t xml:space="preserve"> El CONTRATADO se compromete a construir el sistema de software objeto del presente contrato en base a</w:t>
      </w:r>
      <w:r>
        <w:rPr>
          <w:rFonts w:ascii="Times New Roman" w:hAnsi="Times New Roman" w:cs="Times New Roman"/>
          <w:sz w:val="22"/>
          <w:szCs w:val="22"/>
        </w:rPr>
        <w:t xml:space="preserve"> lo estipulado en el Anexo 1 y con el diseño que se establezca el CONTRATANTE en la fase anterior. El tiempo para </w:t>
      </w:r>
      <w:del w:id="2" w:author="olalla baz" w:date="2021-06-08T13:34:00Z">
        <w:r w:rsidDel="002C392D">
          <w:rPr>
            <w:rFonts w:ascii="Times New Roman" w:hAnsi="Times New Roman" w:cs="Times New Roman"/>
            <w:sz w:val="22"/>
            <w:szCs w:val="22"/>
          </w:rPr>
          <w:delText xml:space="preserve"> </w:delText>
        </w:r>
      </w:del>
      <w:r>
        <w:rPr>
          <w:rFonts w:ascii="Times New Roman" w:hAnsi="Times New Roman" w:cs="Times New Roman"/>
          <w:sz w:val="22"/>
          <w:szCs w:val="22"/>
        </w:rPr>
        <w:t>el cumplimiento de esta fase es de hasta 60 días calendario contados a partir de la suscripción del presente contrato.</w:t>
      </w:r>
    </w:p>
    <w:p w14:paraId="1024BF46" w14:textId="77777777" w:rsidR="00616A92" w:rsidRDefault="00616A92">
      <w:pPr>
        <w:pStyle w:val="Standard"/>
        <w:snapToGrid w:val="0"/>
        <w:jc w:val="both"/>
        <w:rPr>
          <w:rFonts w:ascii="Times New Roman" w:hAnsi="Times New Roman" w:cs="Times New Roman"/>
          <w:sz w:val="22"/>
          <w:szCs w:val="22"/>
        </w:rPr>
      </w:pPr>
    </w:p>
    <w:p w14:paraId="6CCA884A" w14:textId="06A54475" w:rsidR="00616A92" w:rsidRDefault="008F23F8">
      <w:pPr>
        <w:pStyle w:val="Standard"/>
        <w:snapToGrid w:val="0"/>
        <w:jc w:val="both"/>
      </w:pPr>
      <w:r>
        <w:rPr>
          <w:rFonts w:ascii="Times New Roman" w:hAnsi="Times New Roman" w:cs="Times New Roman"/>
          <w:sz w:val="22"/>
          <w:szCs w:val="22"/>
        </w:rPr>
        <w:t xml:space="preserve">c)FASE 3. </w:t>
      </w:r>
      <w:r>
        <w:rPr>
          <w:rFonts w:ascii="Times New Roman" w:hAnsi="Times New Roman" w:cs="Times New Roman"/>
          <w:b/>
          <w:bCs/>
          <w:sz w:val="22"/>
          <w:szCs w:val="22"/>
        </w:rPr>
        <w:t>Pruebas:</w:t>
      </w:r>
      <w:r>
        <w:rPr>
          <w:rFonts w:ascii="Times New Roman" w:hAnsi="Times New Roman" w:cs="Times New Roman"/>
          <w:sz w:val="22"/>
          <w:szCs w:val="22"/>
        </w:rPr>
        <w:t xml:space="preserve"> El</w:t>
      </w:r>
      <w:r>
        <w:rPr>
          <w:rFonts w:ascii="Times New Roman" w:hAnsi="Times New Roman" w:cs="Times New Roman"/>
          <w:sz w:val="22"/>
          <w:szCs w:val="22"/>
        </w:rPr>
        <w:t xml:space="preserve"> CONTRATANTE se compromete a realizar las pruebas respectivas que validen el funcionamiento del sistema de software, objeto del presente contrato. Por su parte, el CONTRATADO se compromete a realizar los ajustes y cambios necesarios al sistema SIEMPRE Y CU</w:t>
      </w:r>
      <w:r>
        <w:rPr>
          <w:rFonts w:ascii="Times New Roman" w:hAnsi="Times New Roman" w:cs="Times New Roman"/>
          <w:sz w:val="22"/>
          <w:szCs w:val="22"/>
        </w:rPr>
        <w:t xml:space="preserve">ANDO se encuentren enmarcados dentro de la propuesta presentada y que constan en el Anexo 1, documento que forma parte integral del presente contrato. El tiempo para el cumplimiento de esta fase es de hasta </w:t>
      </w:r>
      <w:ins w:id="3" w:author="olalla baz" w:date="2021-06-08T13:43:00Z">
        <w:r w:rsidR="007E4D64">
          <w:rPr>
            <w:rFonts w:ascii="Times New Roman" w:hAnsi="Times New Roman" w:cs="Times New Roman"/>
            <w:sz w:val="22"/>
            <w:szCs w:val="22"/>
          </w:rPr>
          <w:t>5</w:t>
        </w:r>
      </w:ins>
      <w:del w:id="4" w:author="olalla baz" w:date="2021-06-08T13:43:00Z">
        <w:r w:rsidDel="007E4D64">
          <w:rPr>
            <w:rFonts w:ascii="Times New Roman" w:hAnsi="Times New Roman" w:cs="Times New Roman"/>
            <w:sz w:val="22"/>
            <w:szCs w:val="22"/>
          </w:rPr>
          <w:delText>5</w:delText>
        </w:r>
      </w:del>
      <w:r>
        <w:rPr>
          <w:rFonts w:ascii="Times New Roman" w:hAnsi="Times New Roman" w:cs="Times New Roman"/>
          <w:sz w:val="22"/>
          <w:szCs w:val="22"/>
        </w:rPr>
        <w:t xml:space="preserve"> días calendario contados a partir de</w:t>
      </w:r>
      <w:ins w:id="5" w:author="olalla baz" w:date="2021-06-08T13:43:00Z">
        <w:r w:rsidR="007E4D64">
          <w:rPr>
            <w:rFonts w:ascii="Times New Roman" w:hAnsi="Times New Roman" w:cs="Times New Roman"/>
            <w:sz w:val="22"/>
            <w:szCs w:val="22"/>
          </w:rPr>
          <w:t xml:space="preserve"> la fecha de cumplimiento de la fase 2</w:t>
        </w:r>
      </w:ins>
      <w:del w:id="6" w:author="olalla baz" w:date="2021-06-08T13:43:00Z">
        <w:r w:rsidDel="007E4D64">
          <w:rPr>
            <w:rFonts w:ascii="Times New Roman" w:hAnsi="Times New Roman" w:cs="Times New Roman"/>
            <w:sz w:val="22"/>
            <w:szCs w:val="22"/>
          </w:rPr>
          <w:delText xml:space="preserve"> la suscrip</w:delText>
        </w:r>
        <w:r w:rsidDel="007E4D64">
          <w:rPr>
            <w:rFonts w:ascii="Times New Roman" w:hAnsi="Times New Roman" w:cs="Times New Roman"/>
            <w:sz w:val="22"/>
            <w:szCs w:val="22"/>
          </w:rPr>
          <w:delText>ción del presente contrato</w:delText>
        </w:r>
      </w:del>
      <w:r>
        <w:rPr>
          <w:rFonts w:ascii="Times New Roman" w:hAnsi="Times New Roman" w:cs="Times New Roman"/>
          <w:sz w:val="22"/>
          <w:szCs w:val="22"/>
        </w:rPr>
        <w:t>.</w:t>
      </w:r>
    </w:p>
    <w:p w14:paraId="30DB7100" w14:textId="77777777" w:rsidR="00616A92" w:rsidRDefault="00616A92">
      <w:pPr>
        <w:pStyle w:val="Standard"/>
        <w:snapToGrid w:val="0"/>
        <w:jc w:val="both"/>
        <w:rPr>
          <w:rFonts w:ascii="Times New Roman" w:hAnsi="Times New Roman" w:cs="Times New Roman"/>
          <w:sz w:val="22"/>
          <w:szCs w:val="22"/>
        </w:rPr>
      </w:pPr>
    </w:p>
    <w:p w14:paraId="6D8AD90D" w14:textId="30259F68" w:rsidR="00616A92" w:rsidRDefault="008F23F8">
      <w:pPr>
        <w:pStyle w:val="Standard"/>
        <w:snapToGrid w:val="0"/>
        <w:jc w:val="both"/>
      </w:pPr>
      <w:r>
        <w:rPr>
          <w:rFonts w:ascii="Times New Roman" w:hAnsi="Times New Roman" w:cs="Times New Roman"/>
          <w:sz w:val="22"/>
          <w:szCs w:val="22"/>
        </w:rPr>
        <w:t xml:space="preserve">d)FASE 4. </w:t>
      </w:r>
      <w:r>
        <w:rPr>
          <w:rFonts w:ascii="Times New Roman" w:hAnsi="Times New Roman" w:cs="Times New Roman"/>
          <w:b/>
          <w:bCs/>
          <w:sz w:val="22"/>
          <w:szCs w:val="22"/>
        </w:rPr>
        <w:t>Implementación:</w:t>
      </w:r>
      <w:r>
        <w:rPr>
          <w:rFonts w:ascii="Times New Roman" w:hAnsi="Times New Roman" w:cs="Times New Roman"/>
          <w:sz w:val="22"/>
          <w:szCs w:val="22"/>
        </w:rPr>
        <w:t xml:space="preserve"> El CONTRATADO se compromete a instalar y poner en servicio el sistema de software en el servidor de su pertenencia bajo el dominio definido por el CONTRATANTE, siempre y cuando el servicio no supere lo</w:t>
      </w:r>
      <w:r>
        <w:rPr>
          <w:rFonts w:ascii="Times New Roman" w:hAnsi="Times New Roman" w:cs="Times New Roman"/>
          <w:sz w:val="22"/>
          <w:szCs w:val="22"/>
        </w:rPr>
        <w:t>s cien (100) usuarios concurrentes y los datos no superen las características técnicas descritas en el Anexo 1. En caso de que la información y/o los usuarios supere la cantidad establecida, se deberá considerar migrar el sistema a un servidor de mayores c</w:t>
      </w:r>
      <w:r>
        <w:rPr>
          <w:rFonts w:ascii="Times New Roman" w:hAnsi="Times New Roman" w:cs="Times New Roman"/>
          <w:sz w:val="22"/>
          <w:szCs w:val="22"/>
        </w:rPr>
        <w:t xml:space="preserve">aracterísticas que será pagado por el CONTRATANTE. El tiempo para el cumplimiento de esta fase es de hasta </w:t>
      </w:r>
      <w:ins w:id="7" w:author="olalla baz" w:date="2021-06-08T13:43:00Z">
        <w:r w:rsidR="007E4D64">
          <w:rPr>
            <w:rFonts w:ascii="Times New Roman" w:hAnsi="Times New Roman" w:cs="Times New Roman"/>
            <w:sz w:val="22"/>
            <w:szCs w:val="22"/>
          </w:rPr>
          <w:t xml:space="preserve">5 </w:t>
        </w:r>
      </w:ins>
      <w:del w:id="8" w:author="olalla baz" w:date="2021-06-08T13:40:00Z">
        <w:r w:rsidDel="002C392D">
          <w:rPr>
            <w:rFonts w:ascii="Times New Roman" w:hAnsi="Times New Roman" w:cs="Times New Roman"/>
            <w:sz w:val="22"/>
            <w:szCs w:val="22"/>
          </w:rPr>
          <w:delText>5</w:delText>
        </w:r>
      </w:del>
      <w:del w:id="9" w:author="olalla baz" w:date="2021-06-08T13:43:00Z">
        <w:r w:rsidDel="007E4D64">
          <w:rPr>
            <w:rFonts w:ascii="Times New Roman" w:hAnsi="Times New Roman" w:cs="Times New Roman"/>
            <w:sz w:val="22"/>
            <w:szCs w:val="22"/>
          </w:rPr>
          <w:delText xml:space="preserve"> </w:delText>
        </w:r>
      </w:del>
      <w:r>
        <w:rPr>
          <w:rFonts w:ascii="Times New Roman" w:hAnsi="Times New Roman" w:cs="Times New Roman"/>
          <w:sz w:val="22"/>
          <w:szCs w:val="22"/>
        </w:rPr>
        <w:t>días calendario contados a partir de la</w:t>
      </w:r>
      <w:ins w:id="10" w:author="olalla baz" w:date="2021-06-08T13:44:00Z">
        <w:r w:rsidR="007E4D64">
          <w:rPr>
            <w:rFonts w:ascii="Times New Roman" w:hAnsi="Times New Roman" w:cs="Times New Roman"/>
            <w:sz w:val="22"/>
            <w:szCs w:val="22"/>
          </w:rPr>
          <w:t xml:space="preserve"> fecha de cumplimiento de la fase 3.</w:t>
        </w:r>
      </w:ins>
      <w:del w:id="11" w:author="olalla baz" w:date="2021-06-08T13:44:00Z">
        <w:r w:rsidDel="007E4D64">
          <w:rPr>
            <w:rFonts w:ascii="Times New Roman" w:hAnsi="Times New Roman" w:cs="Times New Roman"/>
            <w:sz w:val="22"/>
            <w:szCs w:val="22"/>
          </w:rPr>
          <w:delText xml:space="preserve"> suscripción del presente contrato.</w:delText>
        </w:r>
      </w:del>
    </w:p>
    <w:p w14:paraId="02B5AF94" w14:textId="77777777" w:rsidR="00616A92" w:rsidRDefault="00616A92">
      <w:pPr>
        <w:pStyle w:val="Standard"/>
        <w:snapToGrid w:val="0"/>
        <w:jc w:val="both"/>
        <w:rPr>
          <w:rFonts w:ascii="Times New Roman" w:hAnsi="Times New Roman" w:cs="Times New Roman"/>
          <w:sz w:val="22"/>
          <w:szCs w:val="22"/>
        </w:rPr>
      </w:pPr>
    </w:p>
    <w:p w14:paraId="0F1D6AF4" w14:textId="2989B9C8" w:rsidR="00616A92" w:rsidRDefault="008F23F8">
      <w:pPr>
        <w:pStyle w:val="Standard"/>
        <w:snapToGrid w:val="0"/>
        <w:jc w:val="both"/>
      </w:pPr>
      <w:proofErr w:type="gramStart"/>
      <w:r>
        <w:rPr>
          <w:rFonts w:ascii="Times New Roman" w:hAnsi="Times New Roman" w:cs="Times New Roman"/>
          <w:sz w:val="22"/>
          <w:szCs w:val="22"/>
        </w:rPr>
        <w:t>e)FASE</w:t>
      </w:r>
      <w:proofErr w:type="gramEnd"/>
      <w:r>
        <w:rPr>
          <w:rFonts w:ascii="Times New Roman" w:hAnsi="Times New Roman" w:cs="Times New Roman"/>
          <w:sz w:val="22"/>
          <w:szCs w:val="22"/>
        </w:rPr>
        <w:t xml:space="preserve"> 5. </w:t>
      </w:r>
      <w:r>
        <w:rPr>
          <w:rFonts w:ascii="Times New Roman" w:hAnsi="Times New Roman" w:cs="Times New Roman"/>
          <w:b/>
          <w:bCs/>
          <w:sz w:val="22"/>
          <w:szCs w:val="22"/>
        </w:rPr>
        <w:t>Capacitación:</w:t>
      </w:r>
      <w:r>
        <w:rPr>
          <w:rFonts w:ascii="Times New Roman" w:hAnsi="Times New Roman" w:cs="Times New Roman"/>
          <w:sz w:val="22"/>
          <w:szCs w:val="22"/>
        </w:rPr>
        <w:t xml:space="preserve"> </w:t>
      </w:r>
      <w:r>
        <w:rPr>
          <w:rFonts w:ascii="Times New Roman" w:hAnsi="Times New Roman" w:cs="Times New Roman"/>
          <w:sz w:val="22"/>
          <w:szCs w:val="22"/>
        </w:rPr>
        <w:t>El CONTRATADO</w:t>
      </w:r>
      <w:r>
        <w:rPr>
          <w:rFonts w:ascii="Times New Roman" w:hAnsi="Times New Roman" w:cs="Times New Roman"/>
          <w:sz w:val="22"/>
          <w:szCs w:val="22"/>
        </w:rPr>
        <w:t xml:space="preserve"> se compromete a capacitar durante</w:t>
      </w:r>
      <w:r>
        <w:rPr>
          <w:rFonts w:ascii="Times New Roman" w:hAnsi="Times New Roman" w:cs="Times New Roman"/>
          <w:sz w:val="22"/>
          <w:szCs w:val="22"/>
        </w:rPr>
        <w:t xml:space="preserve"> cuatro horas a un usuario administrador en el manejo del sistema de software desarrollado</w:t>
      </w:r>
      <w:ins w:id="12" w:author="olalla baz" w:date="2021-06-08T14:07:00Z">
        <w:r w:rsidR="00AC505B">
          <w:rPr>
            <w:rFonts w:ascii="Times New Roman" w:hAnsi="Times New Roman" w:cs="Times New Roman"/>
            <w:sz w:val="22"/>
            <w:szCs w:val="22"/>
          </w:rPr>
          <w:t xml:space="preserve"> una </w:t>
        </w:r>
      </w:ins>
      <w:del w:id="13" w:author="olalla baz" w:date="2021-06-08T14:07:00Z">
        <w:r w:rsidDel="00AC505B">
          <w:rPr>
            <w:rFonts w:ascii="Times New Roman" w:hAnsi="Times New Roman" w:cs="Times New Roman"/>
            <w:sz w:val="22"/>
            <w:szCs w:val="22"/>
          </w:rPr>
          <w:delText>.</w:delText>
        </w:r>
      </w:del>
      <w:ins w:id="14" w:author="olalla baz" w:date="2021-06-08T13:49:00Z">
        <w:r w:rsidR="007E4D64">
          <w:rPr>
            <w:rFonts w:ascii="Times New Roman" w:hAnsi="Times New Roman" w:cs="Times New Roman"/>
            <w:sz w:val="22"/>
            <w:szCs w:val="22"/>
          </w:rPr>
          <w:t>vez finalizada la fase 4.</w:t>
        </w:r>
      </w:ins>
      <w:r>
        <w:rPr>
          <w:rFonts w:ascii="Times New Roman" w:hAnsi="Times New Roman" w:cs="Times New Roman"/>
          <w:sz w:val="22"/>
          <w:szCs w:val="22"/>
        </w:rPr>
        <w:t xml:space="preserve"> Adicionalmente el CONTRATADO se compromete a entregar un manual de administrador al finalizar esta etapa.</w:t>
      </w:r>
    </w:p>
    <w:p w14:paraId="769CD03B" w14:textId="77777777" w:rsidR="00616A92" w:rsidRDefault="00616A92">
      <w:pPr>
        <w:pStyle w:val="Standard"/>
        <w:snapToGrid w:val="0"/>
        <w:jc w:val="both"/>
        <w:rPr>
          <w:rFonts w:ascii="Times New Roman" w:hAnsi="Times New Roman" w:cs="Times New Roman"/>
          <w:sz w:val="22"/>
          <w:szCs w:val="22"/>
        </w:rPr>
      </w:pPr>
    </w:p>
    <w:p w14:paraId="78ED641C" w14:textId="1756FF4A" w:rsidR="00616A92" w:rsidRDefault="008F23F8">
      <w:pPr>
        <w:pStyle w:val="Standard"/>
        <w:snapToGrid w:val="0"/>
        <w:jc w:val="both"/>
      </w:pPr>
      <w:r>
        <w:rPr>
          <w:rFonts w:ascii="Times New Roman" w:hAnsi="Times New Roman" w:cs="Times New Roman"/>
          <w:sz w:val="22"/>
          <w:szCs w:val="22"/>
        </w:rPr>
        <w:t xml:space="preserve">VALIDACIÓN. Cumplida la FASE 5, El CONTRATANTE dispondrá </w:t>
      </w:r>
      <w:r>
        <w:rPr>
          <w:rFonts w:ascii="Times New Roman" w:hAnsi="Times New Roman" w:cs="Times New Roman"/>
          <w:sz w:val="22"/>
          <w:szCs w:val="22"/>
        </w:rPr>
        <w:t xml:space="preserve">de un </w:t>
      </w:r>
      <w:del w:id="15" w:author="olalla baz" w:date="2021-06-08T13:47:00Z">
        <w:r w:rsidDel="007E4D64">
          <w:rPr>
            <w:rFonts w:ascii="Times New Roman" w:hAnsi="Times New Roman" w:cs="Times New Roman"/>
            <w:sz w:val="22"/>
            <w:szCs w:val="22"/>
          </w:rPr>
          <w:delText>termino</w:delText>
        </w:r>
      </w:del>
      <w:ins w:id="16" w:author="olalla baz" w:date="2021-06-08T13:47:00Z">
        <w:r w:rsidR="007E4D64">
          <w:rPr>
            <w:rFonts w:ascii="Times New Roman" w:hAnsi="Times New Roman" w:cs="Times New Roman"/>
            <w:sz w:val="22"/>
            <w:szCs w:val="22"/>
          </w:rPr>
          <w:t>término</w:t>
        </w:r>
      </w:ins>
      <w:r>
        <w:rPr>
          <w:rFonts w:ascii="Times New Roman" w:hAnsi="Times New Roman" w:cs="Times New Roman"/>
          <w:sz w:val="22"/>
          <w:szCs w:val="22"/>
        </w:rPr>
        <w:t xml:space="preserve"> de 10 días calendario para realizar la verificación y validación del sistema. Si transcurrido dicho término, El CONTRATANTE no manifiesta por escrito al CONTRATADO, sus observaciones y reparos al sistema, se entenderá que el mismo es conforme</w:t>
      </w:r>
      <w:r>
        <w:rPr>
          <w:rFonts w:ascii="Times New Roman" w:hAnsi="Times New Roman" w:cs="Times New Roman"/>
          <w:sz w:val="22"/>
          <w:szCs w:val="22"/>
        </w:rPr>
        <w:t xml:space="preserve"> a los requisitos.</w:t>
      </w:r>
    </w:p>
    <w:p w14:paraId="46268FF7" w14:textId="77777777" w:rsidR="00616A92" w:rsidRDefault="00616A92">
      <w:pPr>
        <w:pStyle w:val="Standard"/>
        <w:snapToGrid w:val="0"/>
        <w:jc w:val="both"/>
        <w:rPr>
          <w:rFonts w:ascii="Times New Roman" w:hAnsi="Times New Roman" w:cs="Times New Roman"/>
          <w:sz w:val="22"/>
          <w:szCs w:val="22"/>
        </w:rPr>
      </w:pPr>
    </w:p>
    <w:p w14:paraId="506DD211" w14:textId="77777777" w:rsidR="00616A92" w:rsidRDefault="008F23F8">
      <w:pPr>
        <w:pStyle w:val="Standard"/>
        <w:snapToGrid w:val="0"/>
        <w:jc w:val="both"/>
      </w:pPr>
      <w:r>
        <w:rPr>
          <w:rFonts w:ascii="Times New Roman" w:hAnsi="Times New Roman" w:cs="Times New Roman"/>
          <w:sz w:val="22"/>
          <w:szCs w:val="22"/>
        </w:rPr>
        <w:t>Una vez entregados todos los productos según especificaciones del Anexo 1, los cambios o necesidades adicionales que se susciten en adelante incurrirán en costos adicionales los cuales serán convenidos por las partes.</w:t>
      </w:r>
    </w:p>
    <w:p w14:paraId="2020C020" w14:textId="77777777" w:rsidR="00616A92" w:rsidRDefault="00616A92">
      <w:pPr>
        <w:pStyle w:val="Standard"/>
        <w:snapToGrid w:val="0"/>
        <w:jc w:val="both"/>
        <w:rPr>
          <w:rFonts w:ascii="Times New Roman" w:hAnsi="Times New Roman" w:cs="Times New Roman"/>
          <w:sz w:val="22"/>
          <w:szCs w:val="22"/>
        </w:rPr>
      </w:pPr>
    </w:p>
    <w:p w14:paraId="23775F52" w14:textId="77777777" w:rsidR="00616A92" w:rsidRDefault="00616A92">
      <w:pPr>
        <w:pStyle w:val="Standard"/>
        <w:snapToGrid w:val="0"/>
        <w:jc w:val="both"/>
        <w:rPr>
          <w:rFonts w:ascii="Times New Roman" w:hAnsi="Times New Roman" w:cs="Times New Roman"/>
          <w:b/>
          <w:bCs/>
          <w:sz w:val="22"/>
          <w:szCs w:val="22"/>
        </w:rPr>
      </w:pPr>
    </w:p>
    <w:p w14:paraId="3590A282" w14:textId="77777777" w:rsidR="00616A92" w:rsidRDefault="008F23F8">
      <w:pPr>
        <w:pStyle w:val="Standard"/>
        <w:snapToGrid w:val="0"/>
        <w:jc w:val="both"/>
      </w:pPr>
      <w:proofErr w:type="gramStart"/>
      <w:r>
        <w:rPr>
          <w:rFonts w:ascii="Times New Roman" w:hAnsi="Times New Roman" w:cs="Times New Roman"/>
          <w:b/>
          <w:bCs/>
          <w:sz w:val="22"/>
          <w:szCs w:val="22"/>
        </w:rPr>
        <w:t>CUARTA.-</w:t>
      </w:r>
      <w:proofErr w:type="gramEnd"/>
      <w:r>
        <w:rPr>
          <w:rFonts w:ascii="Times New Roman" w:hAnsi="Times New Roman" w:cs="Times New Roman"/>
          <w:b/>
          <w:bCs/>
          <w:sz w:val="22"/>
          <w:szCs w:val="22"/>
        </w:rPr>
        <w:t>PRECIO Y</w:t>
      </w:r>
      <w:r>
        <w:rPr>
          <w:rFonts w:ascii="Times New Roman" w:hAnsi="Times New Roman" w:cs="Times New Roman"/>
          <w:b/>
          <w:bCs/>
          <w:sz w:val="22"/>
          <w:szCs w:val="22"/>
        </w:rPr>
        <w:t xml:space="preserve"> FORMA DE PAGO:</w:t>
      </w:r>
    </w:p>
    <w:p w14:paraId="08B72747" w14:textId="77777777" w:rsidR="00616A92" w:rsidRDefault="00616A92">
      <w:pPr>
        <w:pStyle w:val="Standard"/>
        <w:snapToGrid w:val="0"/>
        <w:jc w:val="both"/>
        <w:rPr>
          <w:rFonts w:ascii="Times New Roman" w:hAnsi="Times New Roman" w:cs="Times New Roman"/>
          <w:b/>
          <w:bCs/>
          <w:sz w:val="22"/>
          <w:szCs w:val="22"/>
        </w:rPr>
      </w:pPr>
    </w:p>
    <w:p w14:paraId="756A7E4B" w14:textId="77777777" w:rsidR="00616A92" w:rsidRDefault="008F23F8">
      <w:pPr>
        <w:pStyle w:val="Standard"/>
        <w:snapToGrid w:val="0"/>
        <w:jc w:val="both"/>
      </w:pPr>
      <w:r>
        <w:rPr>
          <w:rFonts w:ascii="Times New Roman" w:hAnsi="Times New Roman" w:cs="Times New Roman"/>
          <w:sz w:val="22"/>
          <w:szCs w:val="22"/>
        </w:rPr>
        <w:lastRenderedPageBreak/>
        <w:t xml:space="preserve">El precio que las partes han convenido por el desarrollo de los productos materia del contrato es de USD 4.000,00 (CUATRO MIL DÓLARES AMERICANOS 00/100) en los que se incluye el impuesto al valor agregado IVA a la tarifa legal vigente. </w:t>
      </w:r>
    </w:p>
    <w:p w14:paraId="117C0998" w14:textId="77777777" w:rsidR="00616A92" w:rsidRDefault="00616A92">
      <w:pPr>
        <w:pStyle w:val="Standard"/>
        <w:snapToGrid w:val="0"/>
        <w:jc w:val="both"/>
        <w:rPr>
          <w:rFonts w:ascii="Times New Roman" w:hAnsi="Times New Roman" w:cs="Times New Roman"/>
          <w:sz w:val="22"/>
          <w:szCs w:val="22"/>
        </w:rPr>
      </w:pPr>
    </w:p>
    <w:p w14:paraId="5E88D9EB" w14:textId="77777777" w:rsidR="00616A92" w:rsidRDefault="008F23F8">
      <w:pPr>
        <w:pStyle w:val="Standard"/>
        <w:snapToGrid w:val="0"/>
        <w:jc w:val="both"/>
      </w:pPr>
      <w:r>
        <w:rPr>
          <w:rFonts w:ascii="Times New Roman" w:hAnsi="Times New Roman" w:cs="Times New Roman"/>
          <w:sz w:val="22"/>
          <w:szCs w:val="22"/>
        </w:rPr>
        <w:t>L</w:t>
      </w:r>
      <w:r>
        <w:rPr>
          <w:rFonts w:ascii="Times New Roman" w:hAnsi="Times New Roman" w:cs="Times New Roman"/>
          <w:sz w:val="22"/>
          <w:szCs w:val="22"/>
        </w:rPr>
        <w:t>a forma de pago al precio convenido es el siguiente:</w:t>
      </w:r>
    </w:p>
    <w:p w14:paraId="431CF412" w14:textId="77777777" w:rsidR="00616A92" w:rsidRDefault="00616A92">
      <w:pPr>
        <w:pStyle w:val="Standard"/>
        <w:snapToGrid w:val="0"/>
        <w:jc w:val="both"/>
        <w:rPr>
          <w:rFonts w:ascii="Times New Roman" w:hAnsi="Times New Roman" w:cs="Times New Roman"/>
          <w:sz w:val="22"/>
          <w:szCs w:val="22"/>
        </w:rPr>
      </w:pPr>
    </w:p>
    <w:p w14:paraId="48CC3F5D" w14:textId="77777777" w:rsidR="00616A92" w:rsidRDefault="008F23F8">
      <w:pPr>
        <w:pStyle w:val="Standard"/>
        <w:numPr>
          <w:ilvl w:val="0"/>
          <w:numId w:val="2"/>
        </w:numPr>
        <w:snapToGrid w:val="0"/>
        <w:jc w:val="both"/>
      </w:pPr>
      <w:r>
        <w:rPr>
          <w:rFonts w:ascii="Times New Roman" w:hAnsi="Times New Roman" w:cs="Times New Roman"/>
          <w:sz w:val="22"/>
          <w:szCs w:val="22"/>
        </w:rPr>
        <w:t xml:space="preserve">Un anticipo del 30% del valor total, esto es USD 1.200,00, contra la suscripción del presente contrato. </w:t>
      </w:r>
    </w:p>
    <w:p w14:paraId="5EA7B10B" w14:textId="77777777" w:rsidR="00616A92" w:rsidRDefault="008F23F8">
      <w:pPr>
        <w:pStyle w:val="Standard"/>
        <w:numPr>
          <w:ilvl w:val="0"/>
          <w:numId w:val="2"/>
        </w:numPr>
        <w:snapToGrid w:val="0"/>
        <w:jc w:val="both"/>
      </w:pPr>
      <w:r>
        <w:rPr>
          <w:rFonts w:ascii="Times New Roman" w:hAnsi="Times New Roman" w:cs="Times New Roman"/>
          <w:sz w:val="22"/>
          <w:szCs w:val="22"/>
        </w:rPr>
        <w:t>El valor de USD 800,</w:t>
      </w:r>
      <w:proofErr w:type="gramStart"/>
      <w:r>
        <w:rPr>
          <w:rFonts w:ascii="Times New Roman" w:hAnsi="Times New Roman" w:cs="Times New Roman"/>
          <w:sz w:val="22"/>
          <w:szCs w:val="22"/>
        </w:rPr>
        <w:t>00  el</w:t>
      </w:r>
      <w:proofErr w:type="gramEnd"/>
      <w:r>
        <w:rPr>
          <w:rFonts w:ascii="Times New Roman" w:hAnsi="Times New Roman" w:cs="Times New Roman"/>
          <w:sz w:val="22"/>
          <w:szCs w:val="22"/>
        </w:rPr>
        <w:t xml:space="preserve"> </w:t>
      </w:r>
      <w:r>
        <w:rPr>
          <w:rFonts w:ascii="Times New Roman" w:hAnsi="Times New Roman" w:cs="Times New Roman"/>
          <w:sz w:val="22"/>
          <w:szCs w:val="22"/>
          <w:highlight w:val="yellow"/>
          <w:rPrChange w:id="17" w:author="Autor desconocido" w:date="2021-06-08T13:04:00Z">
            <w:rPr/>
          </w:rPrChange>
        </w:rPr>
        <w:t>8 DE JULIO</w:t>
      </w:r>
      <w:r>
        <w:rPr>
          <w:rFonts w:ascii="Times New Roman" w:hAnsi="Times New Roman" w:cs="Times New Roman"/>
          <w:sz w:val="22"/>
          <w:szCs w:val="22"/>
        </w:rPr>
        <w:t xml:space="preserve"> DE 2021.</w:t>
      </w:r>
      <w:commentRangeStart w:id="18"/>
      <w:commentRangeEnd w:id="18"/>
      <w:ins w:id="19" w:author="Autor desconocido" w:date="2021-06-08T13:08:00Z">
        <w:r>
          <w:rPr>
            <w:rFonts w:ascii="Times New Roman" w:hAnsi="Times New Roman" w:cs="Times New Roman"/>
            <w:sz w:val="22"/>
            <w:szCs w:val="22"/>
          </w:rPr>
          <w:commentReference w:id="18"/>
        </w:r>
      </w:ins>
    </w:p>
    <w:p w14:paraId="623FE02A" w14:textId="77777777" w:rsidR="00616A92" w:rsidRDefault="008F23F8">
      <w:pPr>
        <w:pStyle w:val="Standard"/>
        <w:numPr>
          <w:ilvl w:val="0"/>
          <w:numId w:val="2"/>
        </w:numPr>
        <w:snapToGrid w:val="0"/>
        <w:jc w:val="both"/>
      </w:pPr>
      <w:r>
        <w:rPr>
          <w:rFonts w:ascii="Times New Roman" w:hAnsi="Times New Roman" w:cs="Times New Roman"/>
          <w:sz w:val="22"/>
          <w:szCs w:val="22"/>
        </w:rPr>
        <w:t xml:space="preserve">El valor de USD 1.000,00 el </w:t>
      </w:r>
      <w:r>
        <w:rPr>
          <w:rFonts w:ascii="Times New Roman" w:hAnsi="Times New Roman" w:cs="Times New Roman"/>
          <w:sz w:val="22"/>
          <w:szCs w:val="22"/>
          <w:highlight w:val="yellow"/>
          <w:rPrChange w:id="20" w:author="Autor desconocido" w:date="2021-06-08T13:04:00Z">
            <w:rPr/>
          </w:rPrChange>
        </w:rPr>
        <w:t>8 DE AGOSTO</w:t>
      </w:r>
      <w:r>
        <w:rPr>
          <w:rFonts w:ascii="Times New Roman" w:hAnsi="Times New Roman" w:cs="Times New Roman"/>
          <w:sz w:val="22"/>
          <w:szCs w:val="22"/>
        </w:rPr>
        <w:t xml:space="preserve"> DE 2021.</w:t>
      </w:r>
    </w:p>
    <w:p w14:paraId="47879E0C" w14:textId="77777777" w:rsidR="00616A92" w:rsidRDefault="008F23F8">
      <w:pPr>
        <w:pStyle w:val="Standard"/>
        <w:numPr>
          <w:ilvl w:val="0"/>
          <w:numId w:val="2"/>
        </w:numPr>
        <w:snapToGrid w:val="0"/>
        <w:jc w:val="both"/>
      </w:pPr>
      <w:r>
        <w:rPr>
          <w:rFonts w:ascii="Times New Roman" w:hAnsi="Times New Roman" w:cs="Times New Roman"/>
          <w:sz w:val="22"/>
          <w:szCs w:val="22"/>
        </w:rPr>
        <w:t xml:space="preserve">El saldo, esto es USD 1.000,00 el </w:t>
      </w:r>
      <w:r>
        <w:rPr>
          <w:rFonts w:ascii="Times New Roman" w:hAnsi="Times New Roman" w:cs="Times New Roman"/>
          <w:sz w:val="22"/>
          <w:szCs w:val="22"/>
          <w:highlight w:val="yellow"/>
          <w:rPrChange w:id="21" w:author="Autor desconocido" w:date="2021-06-08T13:04:00Z">
            <w:rPr/>
          </w:rPrChange>
        </w:rPr>
        <w:t xml:space="preserve">23 DE AGOSTO </w:t>
      </w:r>
      <w:r>
        <w:rPr>
          <w:rFonts w:ascii="Times New Roman" w:hAnsi="Times New Roman" w:cs="Times New Roman"/>
          <w:sz w:val="22"/>
          <w:szCs w:val="22"/>
        </w:rPr>
        <w:t>DE 2021.</w:t>
      </w:r>
    </w:p>
    <w:p w14:paraId="38C716B0" w14:textId="77777777" w:rsidR="00616A92" w:rsidRDefault="00616A92">
      <w:pPr>
        <w:snapToGrid w:val="0"/>
        <w:rPr>
          <w:rFonts w:ascii="Times New Roman" w:hAnsi="Times New Roman" w:cs="Times New Roman"/>
          <w:sz w:val="22"/>
          <w:szCs w:val="22"/>
        </w:rPr>
      </w:pPr>
    </w:p>
    <w:p w14:paraId="48BE4018" w14:textId="77777777" w:rsidR="00616A92" w:rsidRDefault="008F23F8">
      <w:pPr>
        <w:snapToGrid w:val="0"/>
      </w:pPr>
      <w:r>
        <w:rPr>
          <w:rFonts w:ascii="Times New Roman" w:hAnsi="Times New Roman" w:cs="Times New Roman"/>
          <w:sz w:val="22"/>
          <w:szCs w:val="22"/>
        </w:rPr>
        <w:t xml:space="preserve">Previo al pago, </w:t>
      </w:r>
      <w:del w:id="22" w:author="olalla baz" w:date="2021-06-08T13:52:00Z">
        <w:r w:rsidDel="00263C26">
          <w:rPr>
            <w:rFonts w:ascii="Times New Roman" w:hAnsi="Times New Roman" w:cs="Times New Roman"/>
            <w:sz w:val="22"/>
            <w:szCs w:val="22"/>
          </w:rPr>
          <w:delText xml:space="preserve"> </w:delText>
        </w:r>
      </w:del>
      <w:r>
        <w:rPr>
          <w:rFonts w:ascii="Times New Roman" w:hAnsi="Times New Roman" w:cs="Times New Roman"/>
          <w:sz w:val="22"/>
          <w:szCs w:val="22"/>
        </w:rPr>
        <w:t>El CONTRATADO deberá emitir y entregar la factura correspondiente. La factura que el CONTRATADO entregue</w:t>
      </w:r>
      <w:del w:id="23" w:author="olalla baz" w:date="2021-06-08T13:53:00Z">
        <w:r w:rsidDel="00263C26">
          <w:rPr>
            <w:rFonts w:ascii="Times New Roman" w:hAnsi="Times New Roman" w:cs="Times New Roman"/>
            <w:sz w:val="22"/>
            <w:szCs w:val="22"/>
          </w:rPr>
          <w:delText>n</w:delText>
        </w:r>
      </w:del>
      <w:r>
        <w:rPr>
          <w:rFonts w:ascii="Times New Roman" w:hAnsi="Times New Roman" w:cs="Times New Roman"/>
          <w:sz w:val="22"/>
          <w:szCs w:val="22"/>
        </w:rPr>
        <w:t xml:space="preserve"> al CONTRATANTE deberá conte</w:t>
      </w:r>
      <w:r>
        <w:rPr>
          <w:rFonts w:ascii="Times New Roman" w:hAnsi="Times New Roman" w:cs="Times New Roman"/>
          <w:sz w:val="22"/>
          <w:szCs w:val="22"/>
        </w:rPr>
        <w:t>ner los requisitos legales y reglamentarios para su emisión. El CONTRATANTE podrá realizar las deducciones legales y retenciones de impuestos correspondientes, y en caso de practicarlas emitirá el correspondiente comprobante de retención</w:t>
      </w:r>
      <w:r>
        <w:rPr>
          <w:rFonts w:ascii="Times New Roman" w:hAnsi="Times New Roman" w:cs="Times New Roman"/>
          <w:sz w:val="22"/>
          <w:szCs w:val="22"/>
          <w:lang w:val="es-ES_tradnl"/>
        </w:rPr>
        <w:t>.</w:t>
      </w:r>
    </w:p>
    <w:p w14:paraId="45ADB09C" w14:textId="77777777" w:rsidR="00616A92" w:rsidRDefault="00616A92">
      <w:pPr>
        <w:pStyle w:val="Standard"/>
        <w:snapToGrid w:val="0"/>
        <w:jc w:val="both"/>
        <w:rPr>
          <w:rFonts w:ascii="Times New Roman" w:hAnsi="Times New Roman" w:cs="Times New Roman"/>
          <w:sz w:val="22"/>
          <w:szCs w:val="22"/>
        </w:rPr>
      </w:pPr>
    </w:p>
    <w:p w14:paraId="335D2CFC" w14:textId="77777777" w:rsidR="00616A92" w:rsidRDefault="008F23F8">
      <w:pPr>
        <w:pStyle w:val="Standard"/>
        <w:snapToGrid w:val="0"/>
        <w:jc w:val="both"/>
      </w:pPr>
      <w:r>
        <w:rPr>
          <w:rFonts w:ascii="Times New Roman" w:hAnsi="Times New Roman" w:cs="Times New Roman"/>
          <w:sz w:val="22"/>
          <w:szCs w:val="22"/>
        </w:rPr>
        <w:t>En el caso de re</w:t>
      </w:r>
      <w:r>
        <w:rPr>
          <w:rFonts w:ascii="Times New Roman" w:hAnsi="Times New Roman" w:cs="Times New Roman"/>
          <w:sz w:val="22"/>
          <w:szCs w:val="22"/>
        </w:rPr>
        <w:t>querirse nuevos o distintos servicios para el complemento de los productos, EL CONTRATANTE podrá reconocer un valor adicional que será previamente aprobado y acordado con EL CONTRATADO. Este valor será cancelado en la última factura o en posteriores.</w:t>
      </w:r>
    </w:p>
    <w:p w14:paraId="189390FF" w14:textId="77777777" w:rsidR="00616A92" w:rsidRDefault="00616A92">
      <w:pPr>
        <w:pStyle w:val="Standard"/>
        <w:snapToGrid w:val="0"/>
        <w:jc w:val="both"/>
        <w:rPr>
          <w:rFonts w:ascii="Times New Roman" w:hAnsi="Times New Roman" w:cs="Times New Roman"/>
          <w:sz w:val="22"/>
          <w:szCs w:val="22"/>
        </w:rPr>
      </w:pPr>
    </w:p>
    <w:p w14:paraId="702E4B1E" w14:textId="77777777" w:rsidR="00616A92" w:rsidRDefault="00616A92">
      <w:pPr>
        <w:pStyle w:val="Standard"/>
        <w:snapToGrid w:val="0"/>
        <w:jc w:val="both"/>
        <w:rPr>
          <w:rFonts w:ascii="Times New Roman" w:hAnsi="Times New Roman" w:cs="Times New Roman"/>
          <w:b/>
          <w:bCs/>
          <w:sz w:val="22"/>
          <w:szCs w:val="22"/>
        </w:rPr>
      </w:pPr>
    </w:p>
    <w:p w14:paraId="3B04BEDA" w14:textId="77777777" w:rsidR="00616A92" w:rsidRDefault="008F23F8">
      <w:pPr>
        <w:pStyle w:val="Standard"/>
        <w:snapToGrid w:val="0"/>
        <w:jc w:val="both"/>
        <w:rPr>
          <w:rFonts w:ascii="Times New Roman" w:hAnsi="Times New Roman" w:cs="Times New Roman"/>
          <w:b/>
          <w:bCs/>
          <w:sz w:val="22"/>
          <w:szCs w:val="22"/>
        </w:rPr>
      </w:pPr>
      <w:proofErr w:type="gramStart"/>
      <w:r>
        <w:rPr>
          <w:rFonts w:ascii="Times New Roman" w:hAnsi="Times New Roman" w:cs="Times New Roman"/>
          <w:b/>
          <w:bCs/>
          <w:sz w:val="22"/>
          <w:szCs w:val="22"/>
        </w:rPr>
        <w:t>QUINTA.-</w:t>
      </w:r>
      <w:proofErr w:type="gramEnd"/>
      <w:r>
        <w:rPr>
          <w:rFonts w:ascii="Times New Roman" w:hAnsi="Times New Roman" w:cs="Times New Roman"/>
          <w:b/>
          <w:bCs/>
          <w:sz w:val="22"/>
          <w:szCs w:val="22"/>
        </w:rPr>
        <w:t>GARANTÍA:</w:t>
      </w:r>
    </w:p>
    <w:p w14:paraId="401A7BE6" w14:textId="77777777" w:rsidR="00616A92" w:rsidRDefault="00616A92">
      <w:pPr>
        <w:pStyle w:val="Standard"/>
        <w:snapToGrid w:val="0"/>
        <w:jc w:val="both"/>
        <w:rPr>
          <w:rFonts w:ascii="Times New Roman" w:hAnsi="Times New Roman" w:cs="Times New Roman"/>
          <w:sz w:val="22"/>
          <w:szCs w:val="22"/>
        </w:rPr>
      </w:pPr>
    </w:p>
    <w:p w14:paraId="53100410" w14:textId="77777777" w:rsidR="00616A92" w:rsidRDefault="008F23F8">
      <w:pPr>
        <w:pStyle w:val="Standard"/>
        <w:snapToGrid w:val="0"/>
        <w:jc w:val="both"/>
      </w:pPr>
      <w:r>
        <w:rPr>
          <w:rFonts w:ascii="Times New Roman" w:hAnsi="Times New Roman" w:cs="Times New Roman"/>
          <w:sz w:val="22"/>
          <w:szCs w:val="22"/>
        </w:rPr>
        <w:t>Todos los gastos de mantenimiento y soporte técnico que guarden relación, directa o indirectamente, con los productos objeto del presente contrato, se encuentran incluidos en el precio del contrato.</w:t>
      </w:r>
    </w:p>
    <w:p w14:paraId="2878CE07" w14:textId="77777777" w:rsidR="00616A92" w:rsidRDefault="00616A92">
      <w:pPr>
        <w:pStyle w:val="Standard"/>
        <w:snapToGrid w:val="0"/>
        <w:jc w:val="both"/>
        <w:rPr>
          <w:rFonts w:ascii="Times New Roman" w:hAnsi="Times New Roman" w:cs="Times New Roman"/>
          <w:sz w:val="22"/>
          <w:szCs w:val="22"/>
        </w:rPr>
      </w:pPr>
    </w:p>
    <w:p w14:paraId="3D84B1D1" w14:textId="77777777" w:rsidR="00616A92" w:rsidRDefault="008F23F8">
      <w:pPr>
        <w:pStyle w:val="Standard"/>
        <w:snapToGrid w:val="0"/>
        <w:jc w:val="both"/>
      </w:pPr>
      <w:r>
        <w:rPr>
          <w:rFonts w:ascii="Times New Roman" w:hAnsi="Times New Roman" w:cs="Times New Roman"/>
          <w:sz w:val="22"/>
          <w:szCs w:val="22"/>
        </w:rPr>
        <w:t>Una vez validada por el CONTRATANTE l</w:t>
      </w:r>
      <w:r>
        <w:rPr>
          <w:rFonts w:ascii="Times New Roman" w:hAnsi="Times New Roman" w:cs="Times New Roman"/>
          <w:sz w:val="22"/>
          <w:szCs w:val="22"/>
        </w:rPr>
        <w:t>a entrega, instalación y puesta en funcionamiento de los productos, inicia un periodo de garantía de 2 (dos) meses, siempre y cuando concurran los siguientes parámetros de funcionamiento:</w:t>
      </w:r>
    </w:p>
    <w:p w14:paraId="26A67F83" w14:textId="77777777" w:rsidR="00616A92" w:rsidRDefault="00616A92">
      <w:pPr>
        <w:pStyle w:val="Standard"/>
        <w:snapToGrid w:val="0"/>
        <w:jc w:val="both"/>
        <w:rPr>
          <w:rFonts w:ascii="Times New Roman" w:hAnsi="Times New Roman" w:cs="Times New Roman"/>
          <w:sz w:val="22"/>
          <w:szCs w:val="22"/>
        </w:rPr>
      </w:pPr>
    </w:p>
    <w:p w14:paraId="5C767D3C"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a)El</w:t>
      </w:r>
      <w:proofErr w:type="gramEnd"/>
      <w:r>
        <w:rPr>
          <w:rFonts w:ascii="Times New Roman" w:hAnsi="Times New Roman" w:cs="Times New Roman"/>
          <w:sz w:val="22"/>
          <w:szCs w:val="22"/>
        </w:rPr>
        <w:t xml:space="preserve"> número de usuarios concurrentes no supere los 100 (cien) indiv</w:t>
      </w:r>
      <w:r>
        <w:rPr>
          <w:rFonts w:ascii="Times New Roman" w:hAnsi="Times New Roman" w:cs="Times New Roman"/>
          <w:sz w:val="22"/>
          <w:szCs w:val="22"/>
        </w:rPr>
        <w:t>iduos.</w:t>
      </w:r>
    </w:p>
    <w:p w14:paraId="48AF4CED" w14:textId="77777777" w:rsidR="00616A92" w:rsidRDefault="00616A92">
      <w:pPr>
        <w:pStyle w:val="Standard"/>
        <w:snapToGrid w:val="0"/>
        <w:jc w:val="both"/>
        <w:rPr>
          <w:rFonts w:ascii="Times New Roman" w:hAnsi="Times New Roman" w:cs="Times New Roman"/>
          <w:sz w:val="22"/>
          <w:szCs w:val="22"/>
        </w:rPr>
      </w:pPr>
    </w:p>
    <w:p w14:paraId="0826E9AE"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b)La</w:t>
      </w:r>
      <w:proofErr w:type="gramEnd"/>
      <w:r>
        <w:rPr>
          <w:rFonts w:ascii="Times New Roman" w:hAnsi="Times New Roman" w:cs="Times New Roman"/>
          <w:sz w:val="22"/>
          <w:szCs w:val="22"/>
        </w:rPr>
        <w:t xml:space="preserve"> demanda de recursos computacionales (red, almacenamiento y procesamiento) no supere las capacidades del servidor que alojará las aplicaciones descritas en el Anexo1.</w:t>
      </w:r>
    </w:p>
    <w:p w14:paraId="57DF79EC" w14:textId="77777777" w:rsidR="00616A92" w:rsidRDefault="00616A92">
      <w:pPr>
        <w:pStyle w:val="Standard"/>
        <w:snapToGrid w:val="0"/>
        <w:jc w:val="both"/>
        <w:rPr>
          <w:rFonts w:ascii="Times New Roman" w:hAnsi="Times New Roman" w:cs="Times New Roman"/>
          <w:sz w:val="22"/>
          <w:szCs w:val="22"/>
        </w:rPr>
      </w:pPr>
    </w:p>
    <w:p w14:paraId="3355380A" w14:textId="77777777" w:rsidR="00616A92" w:rsidRDefault="008F23F8">
      <w:pPr>
        <w:pStyle w:val="Standard"/>
        <w:snapToGrid w:val="0"/>
        <w:jc w:val="both"/>
      </w:pPr>
      <w:r>
        <w:rPr>
          <w:rFonts w:ascii="Times New Roman" w:hAnsi="Times New Roman" w:cs="Times New Roman"/>
          <w:sz w:val="22"/>
          <w:szCs w:val="22"/>
        </w:rPr>
        <w:t>Durante el periodo de garantía, EL CONTRATADO se compromete a dar asistencia</w:t>
      </w:r>
      <w:r>
        <w:rPr>
          <w:rFonts w:ascii="Times New Roman" w:hAnsi="Times New Roman" w:cs="Times New Roman"/>
          <w:sz w:val="22"/>
          <w:szCs w:val="22"/>
        </w:rPr>
        <w:t xml:space="preserve"> al CONTRATANTE en caso de inconsistencias, cualquier tipo de daños o problemas en la programación y que tengan origen en la programación. La garantía incluye un servicio de mantenimiento correctivo por parte del CONTRATADO, con un tiempo de respuesta a la</w:t>
      </w:r>
      <w:r>
        <w:rPr>
          <w:rFonts w:ascii="Times New Roman" w:hAnsi="Times New Roman" w:cs="Times New Roman"/>
          <w:sz w:val="22"/>
          <w:szCs w:val="22"/>
        </w:rPr>
        <w:t>s notificaciones de incidencias inferior a 8 horas laborables desde la notificación, y un tiempo de reparación acorde al esfuerzo técnico necesario para su reparación.</w:t>
      </w:r>
    </w:p>
    <w:p w14:paraId="6753A149" w14:textId="77777777" w:rsidR="00616A92" w:rsidRDefault="00616A92">
      <w:pPr>
        <w:pStyle w:val="Standard"/>
        <w:snapToGrid w:val="0"/>
        <w:jc w:val="both"/>
        <w:rPr>
          <w:rFonts w:ascii="Times New Roman" w:hAnsi="Times New Roman" w:cs="Times New Roman"/>
          <w:sz w:val="22"/>
          <w:szCs w:val="22"/>
        </w:rPr>
      </w:pPr>
    </w:p>
    <w:p w14:paraId="0E5F5C91" w14:textId="77777777" w:rsidR="00616A92" w:rsidRDefault="008F23F8">
      <w:pPr>
        <w:pStyle w:val="Standard"/>
        <w:snapToGrid w:val="0"/>
        <w:jc w:val="both"/>
      </w:pPr>
      <w:r>
        <w:rPr>
          <w:rFonts w:ascii="Times New Roman" w:hAnsi="Times New Roman" w:cs="Times New Roman"/>
          <w:sz w:val="22"/>
          <w:szCs w:val="22"/>
        </w:rPr>
        <w:t>En caso de que se requiera horas adicionales de instrucción o de reparación del sistema</w:t>
      </w:r>
      <w:r>
        <w:rPr>
          <w:rFonts w:ascii="Times New Roman" w:hAnsi="Times New Roman" w:cs="Times New Roman"/>
          <w:sz w:val="22"/>
          <w:szCs w:val="22"/>
        </w:rPr>
        <w:t xml:space="preserve"> se reconocerá al CONTRATADO la cantidad de USD 100,00 (CIEN DÓLARES AMERICANOS 00/100) por hora o fracción, cuando el servicio prestado sea de instrucción o consultoría; y USD 60,00 (SESENTA DÓLARES AMERICANOS 001/00) por hora o fracción cuando el servici</w:t>
      </w:r>
      <w:r>
        <w:rPr>
          <w:rFonts w:ascii="Times New Roman" w:hAnsi="Times New Roman" w:cs="Times New Roman"/>
          <w:sz w:val="22"/>
          <w:szCs w:val="22"/>
        </w:rPr>
        <w:t xml:space="preserve">o prestado sea exclusivamente de carácter técnico. En estos valores se incluye el impuesto al valor agregado IVA a la tarifa legal vigente. </w:t>
      </w:r>
    </w:p>
    <w:p w14:paraId="7B6EE17E" w14:textId="77777777" w:rsidR="00616A92" w:rsidRDefault="00616A92">
      <w:pPr>
        <w:pStyle w:val="Standard"/>
        <w:snapToGrid w:val="0"/>
        <w:jc w:val="both"/>
        <w:rPr>
          <w:rFonts w:ascii="Times New Roman" w:hAnsi="Times New Roman" w:cs="Times New Roman"/>
          <w:sz w:val="22"/>
          <w:szCs w:val="22"/>
        </w:rPr>
      </w:pPr>
    </w:p>
    <w:p w14:paraId="67CD8F2A" w14:textId="77777777" w:rsidR="00616A92" w:rsidRDefault="00616A92">
      <w:pPr>
        <w:pStyle w:val="Standard"/>
        <w:snapToGrid w:val="0"/>
        <w:jc w:val="both"/>
        <w:rPr>
          <w:rFonts w:ascii="Times New Roman" w:hAnsi="Times New Roman" w:cs="Times New Roman"/>
          <w:sz w:val="22"/>
          <w:szCs w:val="22"/>
        </w:rPr>
      </w:pPr>
    </w:p>
    <w:p w14:paraId="53FA29C7" w14:textId="77777777" w:rsidR="00616A92" w:rsidRDefault="00616A92">
      <w:pPr>
        <w:pStyle w:val="Standard"/>
        <w:snapToGrid w:val="0"/>
        <w:jc w:val="both"/>
        <w:rPr>
          <w:rFonts w:ascii="Times New Roman" w:hAnsi="Times New Roman" w:cs="Times New Roman"/>
          <w:b/>
          <w:bCs/>
          <w:sz w:val="22"/>
          <w:szCs w:val="22"/>
        </w:rPr>
      </w:pPr>
    </w:p>
    <w:p w14:paraId="3F21AA3C" w14:textId="77777777" w:rsidR="00616A92" w:rsidRDefault="008F23F8">
      <w:pPr>
        <w:pStyle w:val="Standard"/>
        <w:snapToGrid w:val="0"/>
        <w:jc w:val="both"/>
        <w:rPr>
          <w:rFonts w:ascii="Times New Roman" w:hAnsi="Times New Roman" w:cs="Times New Roman"/>
          <w:b/>
          <w:bCs/>
          <w:sz w:val="22"/>
          <w:szCs w:val="22"/>
        </w:rPr>
      </w:pPr>
      <w:proofErr w:type="gramStart"/>
      <w:r>
        <w:rPr>
          <w:rFonts w:ascii="Times New Roman" w:hAnsi="Times New Roman" w:cs="Times New Roman"/>
          <w:b/>
          <w:bCs/>
          <w:sz w:val="22"/>
          <w:szCs w:val="22"/>
        </w:rPr>
        <w:t>SEXTA.-</w:t>
      </w:r>
      <w:proofErr w:type="gramEnd"/>
      <w:r>
        <w:rPr>
          <w:rFonts w:ascii="Times New Roman" w:hAnsi="Times New Roman" w:cs="Times New Roman"/>
          <w:b/>
          <w:bCs/>
          <w:sz w:val="22"/>
          <w:szCs w:val="22"/>
        </w:rPr>
        <w:t>PROPIEDAD INTELECTUAL:</w:t>
      </w:r>
    </w:p>
    <w:p w14:paraId="098C8BB4" w14:textId="77777777" w:rsidR="00616A92" w:rsidRDefault="00616A92">
      <w:pPr>
        <w:pStyle w:val="Standard"/>
        <w:snapToGrid w:val="0"/>
        <w:jc w:val="both"/>
        <w:rPr>
          <w:rFonts w:ascii="Times New Roman" w:hAnsi="Times New Roman" w:cs="Times New Roman"/>
          <w:sz w:val="22"/>
          <w:szCs w:val="22"/>
        </w:rPr>
      </w:pPr>
    </w:p>
    <w:p w14:paraId="6FD82BF0"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Corresponderán al CONTRATADO cualesquiera derechos de explotación </w:t>
      </w:r>
      <w:r>
        <w:rPr>
          <w:rFonts w:ascii="Times New Roman" w:hAnsi="Times New Roman" w:cs="Times New Roman"/>
          <w:sz w:val="22"/>
          <w:szCs w:val="22"/>
        </w:rPr>
        <w:t xml:space="preserve">derivados de la Ley de Propiedad Intelectual del sistema de software desarrollado, como de los </w:t>
      </w:r>
      <w:bookmarkStart w:id="24" w:name="_Hlk74054190"/>
      <w:r>
        <w:rPr>
          <w:rFonts w:ascii="Times New Roman" w:hAnsi="Times New Roman" w:cs="Times New Roman"/>
          <w:sz w:val="22"/>
          <w:szCs w:val="22"/>
        </w:rPr>
        <w:t>subsistemas que lo integran y que igualmente hayan sido desarrollados, como son los códigos fuente y la estructura de la base de datos; así como de todos los pro</w:t>
      </w:r>
      <w:r>
        <w:rPr>
          <w:rFonts w:ascii="Times New Roman" w:hAnsi="Times New Roman" w:cs="Times New Roman"/>
          <w:sz w:val="22"/>
          <w:szCs w:val="22"/>
        </w:rPr>
        <w:t>ductos del desarrollo: documentación técnica de análisis y diseño, documentación de planificación y pruebas, documentación de usuario, etc.</w:t>
      </w:r>
      <w:bookmarkEnd w:id="24"/>
      <w:r>
        <w:rPr>
          <w:rFonts w:ascii="Times New Roman" w:hAnsi="Times New Roman" w:cs="Times New Roman"/>
          <w:sz w:val="22"/>
          <w:szCs w:val="22"/>
        </w:rPr>
        <w:t xml:space="preserve"> El CONTRATADO garantiza que los trabajos y servicios prestados al CONTRATANTE por el objeto de este contrato no infr</w:t>
      </w:r>
      <w:r>
        <w:rPr>
          <w:rFonts w:ascii="Times New Roman" w:hAnsi="Times New Roman" w:cs="Times New Roman"/>
          <w:sz w:val="22"/>
          <w:szCs w:val="22"/>
        </w:rPr>
        <w:t>ingen ni vulneran los derechos de propiedad intelectual o industrial o cualesquiera otros derechos legales o contractuales de terceros.</w:t>
      </w:r>
    </w:p>
    <w:p w14:paraId="531A9531" w14:textId="77777777" w:rsidR="00616A92" w:rsidRDefault="00616A92">
      <w:pPr>
        <w:pStyle w:val="Standard"/>
        <w:snapToGrid w:val="0"/>
        <w:jc w:val="both"/>
        <w:rPr>
          <w:rFonts w:ascii="Times New Roman" w:hAnsi="Times New Roman" w:cs="Times New Roman"/>
          <w:sz w:val="22"/>
          <w:szCs w:val="22"/>
        </w:rPr>
      </w:pPr>
    </w:p>
    <w:p w14:paraId="3DDA4E25" w14:textId="77777777" w:rsidR="00616A92" w:rsidRDefault="00616A92">
      <w:pPr>
        <w:pStyle w:val="Standard"/>
        <w:snapToGrid w:val="0"/>
        <w:jc w:val="both"/>
        <w:rPr>
          <w:rFonts w:ascii="Times New Roman" w:hAnsi="Times New Roman" w:cs="Times New Roman"/>
          <w:b/>
          <w:bCs/>
          <w:sz w:val="22"/>
          <w:szCs w:val="22"/>
        </w:rPr>
      </w:pPr>
    </w:p>
    <w:p w14:paraId="7AF4B702" w14:textId="77777777" w:rsidR="00616A92" w:rsidRDefault="008F23F8">
      <w:pPr>
        <w:pStyle w:val="Standard"/>
        <w:snapToGrid w:val="0"/>
        <w:jc w:val="both"/>
      </w:pPr>
      <w:proofErr w:type="gramStart"/>
      <w:r>
        <w:rPr>
          <w:rFonts w:ascii="Times New Roman" w:hAnsi="Times New Roman" w:cs="Times New Roman"/>
          <w:b/>
          <w:bCs/>
          <w:sz w:val="22"/>
          <w:szCs w:val="22"/>
        </w:rPr>
        <w:t>SÉPTIMA.-</w:t>
      </w:r>
      <w:proofErr w:type="gramEnd"/>
      <w:r>
        <w:rPr>
          <w:rFonts w:ascii="Times New Roman" w:hAnsi="Times New Roman" w:cs="Times New Roman"/>
          <w:b/>
          <w:bCs/>
          <w:sz w:val="22"/>
          <w:szCs w:val="22"/>
        </w:rPr>
        <w:t>PLAZO Y VIGENCIA:</w:t>
      </w:r>
    </w:p>
    <w:p w14:paraId="191DB234" w14:textId="77777777" w:rsidR="00616A92" w:rsidRDefault="00616A92">
      <w:pPr>
        <w:pStyle w:val="Standard"/>
        <w:snapToGrid w:val="0"/>
        <w:jc w:val="both"/>
        <w:rPr>
          <w:rFonts w:ascii="Times New Roman" w:hAnsi="Times New Roman" w:cs="Times New Roman"/>
          <w:sz w:val="22"/>
          <w:szCs w:val="22"/>
        </w:rPr>
      </w:pPr>
    </w:p>
    <w:p w14:paraId="234A2CB7" w14:textId="77777777" w:rsidR="00616A92" w:rsidRDefault="008F23F8">
      <w:pPr>
        <w:pStyle w:val="Standard"/>
        <w:snapToGrid w:val="0"/>
        <w:jc w:val="both"/>
      </w:pPr>
      <w:r>
        <w:rPr>
          <w:rFonts w:ascii="Times New Roman" w:hAnsi="Times New Roman" w:cs="Times New Roman"/>
          <w:sz w:val="22"/>
          <w:szCs w:val="22"/>
        </w:rPr>
        <w:t>El plazo de</w:t>
      </w:r>
      <w:del w:id="25" w:author="olalla baz" w:date="2021-06-08T13:41:00Z">
        <w:r w:rsidDel="007E4D64">
          <w:rPr>
            <w:rFonts w:ascii="Times New Roman" w:hAnsi="Times New Roman" w:cs="Times New Roman"/>
            <w:sz w:val="22"/>
            <w:szCs w:val="22"/>
          </w:rPr>
          <w:delText>l</w:delText>
        </w:r>
      </w:del>
      <w:r>
        <w:rPr>
          <w:rFonts w:ascii="Times New Roman" w:hAnsi="Times New Roman" w:cs="Times New Roman"/>
          <w:sz w:val="22"/>
          <w:szCs w:val="22"/>
        </w:rPr>
        <w:t xml:space="preserve"> duración del presente contrato es de 135 días calendario contados a partir de</w:t>
      </w:r>
      <w:r>
        <w:rPr>
          <w:rFonts w:ascii="Times New Roman" w:hAnsi="Times New Roman" w:cs="Times New Roman"/>
          <w:sz w:val="22"/>
          <w:szCs w:val="22"/>
        </w:rPr>
        <w:t xml:space="preserve"> la fecha de su suscripción. </w:t>
      </w:r>
    </w:p>
    <w:p w14:paraId="6FA22851" w14:textId="77777777" w:rsidR="00616A92" w:rsidRDefault="00616A92">
      <w:pPr>
        <w:pStyle w:val="Standard"/>
        <w:snapToGrid w:val="0"/>
        <w:jc w:val="both"/>
        <w:rPr>
          <w:rFonts w:ascii="Times New Roman" w:hAnsi="Times New Roman" w:cs="Times New Roman"/>
          <w:sz w:val="22"/>
          <w:szCs w:val="22"/>
        </w:rPr>
      </w:pPr>
    </w:p>
    <w:p w14:paraId="3AF1A256"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plazo del contrato entrará en vigencia a partir de la fecha de su</w:t>
      </w:r>
      <w:del w:id="26" w:author="olalla baz" w:date="2021-06-08T14:11:00Z">
        <w:r w:rsidDel="00FD71DB">
          <w:rPr>
            <w:rFonts w:ascii="Times New Roman" w:hAnsi="Times New Roman" w:cs="Times New Roman"/>
            <w:sz w:val="22"/>
            <w:szCs w:val="22"/>
          </w:rPr>
          <w:delText>s</w:delText>
        </w:r>
      </w:del>
      <w:r>
        <w:rPr>
          <w:rFonts w:ascii="Times New Roman" w:hAnsi="Times New Roman" w:cs="Times New Roman"/>
          <w:sz w:val="22"/>
          <w:szCs w:val="22"/>
        </w:rPr>
        <w:t xml:space="preserve"> suscripción. </w:t>
      </w:r>
    </w:p>
    <w:p w14:paraId="62EDA145" w14:textId="77777777" w:rsidR="00616A92" w:rsidRDefault="00616A92">
      <w:pPr>
        <w:pStyle w:val="Standard"/>
        <w:snapToGrid w:val="0"/>
        <w:jc w:val="both"/>
        <w:rPr>
          <w:rFonts w:ascii="Times New Roman" w:hAnsi="Times New Roman" w:cs="Times New Roman"/>
          <w:sz w:val="22"/>
          <w:szCs w:val="22"/>
        </w:rPr>
      </w:pPr>
    </w:p>
    <w:p w14:paraId="5150C0B6" w14:textId="77777777" w:rsidR="00616A92" w:rsidRDefault="00616A92">
      <w:pPr>
        <w:pStyle w:val="Standard"/>
        <w:snapToGrid w:val="0"/>
        <w:jc w:val="both"/>
        <w:rPr>
          <w:rFonts w:ascii="Times New Roman" w:hAnsi="Times New Roman" w:cs="Times New Roman"/>
          <w:b/>
          <w:bCs/>
          <w:sz w:val="22"/>
          <w:szCs w:val="22"/>
        </w:rPr>
      </w:pPr>
    </w:p>
    <w:p w14:paraId="21FDEE7F" w14:textId="77777777" w:rsidR="00616A92" w:rsidRDefault="008F23F8">
      <w:pPr>
        <w:pStyle w:val="Standard"/>
        <w:snapToGrid w:val="0"/>
        <w:jc w:val="both"/>
        <w:rPr>
          <w:rFonts w:ascii="Times New Roman" w:hAnsi="Times New Roman" w:cs="Times New Roman"/>
          <w:b/>
          <w:bCs/>
          <w:sz w:val="22"/>
          <w:szCs w:val="22"/>
        </w:rPr>
      </w:pPr>
      <w:proofErr w:type="gramStart"/>
      <w:r>
        <w:rPr>
          <w:rFonts w:ascii="Times New Roman" w:hAnsi="Times New Roman" w:cs="Times New Roman"/>
          <w:b/>
          <w:bCs/>
          <w:sz w:val="22"/>
          <w:szCs w:val="22"/>
        </w:rPr>
        <w:t>OCTAVA.-</w:t>
      </w:r>
      <w:proofErr w:type="gramEnd"/>
      <w:r>
        <w:rPr>
          <w:rFonts w:ascii="Times New Roman" w:hAnsi="Times New Roman" w:cs="Times New Roman"/>
          <w:b/>
          <w:bCs/>
          <w:sz w:val="22"/>
          <w:szCs w:val="22"/>
        </w:rPr>
        <w:t>TERMINACIÓN DEL CONTRATO:</w:t>
      </w:r>
    </w:p>
    <w:p w14:paraId="25B33297" w14:textId="77777777" w:rsidR="00616A92" w:rsidRDefault="00616A92">
      <w:pPr>
        <w:pStyle w:val="Standard"/>
        <w:snapToGrid w:val="0"/>
        <w:jc w:val="both"/>
        <w:rPr>
          <w:rFonts w:ascii="Times New Roman" w:hAnsi="Times New Roman" w:cs="Times New Roman"/>
          <w:sz w:val="22"/>
          <w:szCs w:val="22"/>
        </w:rPr>
      </w:pPr>
    </w:p>
    <w:p w14:paraId="66A88406"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presente Contrato llegará a su fin por cualquiera de las siguientes circunstancias:</w:t>
      </w:r>
    </w:p>
    <w:p w14:paraId="69DDCAB8" w14:textId="77777777" w:rsidR="00616A92" w:rsidRDefault="00616A92">
      <w:pPr>
        <w:pStyle w:val="Standard"/>
        <w:snapToGrid w:val="0"/>
        <w:jc w:val="both"/>
        <w:rPr>
          <w:rFonts w:ascii="Times New Roman" w:hAnsi="Times New Roman" w:cs="Times New Roman"/>
          <w:sz w:val="22"/>
          <w:szCs w:val="22"/>
        </w:rPr>
      </w:pPr>
    </w:p>
    <w:p w14:paraId="7CB6EE4D" w14:textId="77777777" w:rsidR="00616A92" w:rsidRDefault="008F23F8">
      <w:pPr>
        <w:pStyle w:val="Standard"/>
        <w:snapToGrid w:val="0"/>
        <w:jc w:val="both"/>
      </w:pPr>
      <w:proofErr w:type="gramStart"/>
      <w:r>
        <w:rPr>
          <w:rFonts w:ascii="Times New Roman" w:hAnsi="Times New Roman" w:cs="Times New Roman"/>
          <w:sz w:val="22"/>
          <w:szCs w:val="22"/>
        </w:rPr>
        <w:t>a)Terminación</w:t>
      </w:r>
      <w:proofErr w:type="gramEnd"/>
      <w:r>
        <w:rPr>
          <w:rFonts w:ascii="Times New Roman" w:hAnsi="Times New Roman" w:cs="Times New Roman"/>
          <w:sz w:val="22"/>
          <w:szCs w:val="22"/>
        </w:rPr>
        <w:t xml:space="preserve"> de</w:t>
      </w:r>
      <w:r>
        <w:rPr>
          <w:rFonts w:ascii="Times New Roman" w:hAnsi="Times New Roman" w:cs="Times New Roman"/>
          <w:sz w:val="22"/>
          <w:szCs w:val="22"/>
        </w:rPr>
        <w:t>l plazo de duración del contrato de tiempo para el cual se contrató los servicios de EL CONTRATADO y no se haya cumplido con las cláusulas del contrato que definen plazos y productos, siempre que no se deban a causas de fuerza mayor o fortuitos.</w:t>
      </w:r>
    </w:p>
    <w:p w14:paraId="10E0EAAC" w14:textId="77777777" w:rsidR="00616A92" w:rsidRDefault="00616A92">
      <w:pPr>
        <w:pStyle w:val="Standard"/>
        <w:snapToGrid w:val="0"/>
        <w:jc w:val="both"/>
        <w:rPr>
          <w:rFonts w:ascii="Times New Roman" w:hAnsi="Times New Roman" w:cs="Times New Roman"/>
          <w:sz w:val="22"/>
          <w:szCs w:val="22"/>
        </w:rPr>
      </w:pPr>
    </w:p>
    <w:p w14:paraId="1F979523" w14:textId="1211BD57" w:rsidR="00616A92" w:rsidRDefault="008F23F8">
      <w:pPr>
        <w:pStyle w:val="Standard"/>
        <w:snapToGrid w:val="0"/>
        <w:jc w:val="both"/>
      </w:pPr>
      <w:proofErr w:type="gramStart"/>
      <w:r>
        <w:rPr>
          <w:rFonts w:ascii="Times New Roman" w:hAnsi="Times New Roman" w:cs="Times New Roman"/>
          <w:sz w:val="22"/>
          <w:szCs w:val="22"/>
        </w:rPr>
        <w:t>b)Incumpl</w:t>
      </w:r>
      <w:r>
        <w:rPr>
          <w:rFonts w:ascii="Times New Roman" w:hAnsi="Times New Roman" w:cs="Times New Roman"/>
          <w:sz w:val="22"/>
          <w:szCs w:val="22"/>
        </w:rPr>
        <w:t>imiento</w:t>
      </w:r>
      <w:proofErr w:type="gramEnd"/>
      <w:r>
        <w:rPr>
          <w:rFonts w:ascii="Times New Roman" w:hAnsi="Times New Roman" w:cs="Times New Roman"/>
          <w:sz w:val="22"/>
          <w:szCs w:val="22"/>
        </w:rPr>
        <w:t xml:space="preserve"> de una o </w:t>
      </w:r>
      <w:del w:id="27" w:author="olalla baz" w:date="2021-06-08T14:15:00Z">
        <w:r w:rsidDel="00FD71DB">
          <w:rPr>
            <w:rFonts w:ascii="Times New Roman" w:hAnsi="Times New Roman" w:cs="Times New Roman"/>
            <w:sz w:val="22"/>
            <w:szCs w:val="22"/>
          </w:rPr>
          <w:delText>mas</w:delText>
        </w:r>
      </w:del>
      <w:ins w:id="28" w:author="olalla baz" w:date="2021-06-08T14:15:00Z">
        <w:r w:rsidR="00FD71DB">
          <w:rPr>
            <w:rFonts w:ascii="Times New Roman" w:hAnsi="Times New Roman" w:cs="Times New Roman"/>
            <w:sz w:val="22"/>
            <w:szCs w:val="22"/>
          </w:rPr>
          <w:t>más</w:t>
        </w:r>
      </w:ins>
      <w:r>
        <w:rPr>
          <w:rFonts w:ascii="Times New Roman" w:hAnsi="Times New Roman" w:cs="Times New Roman"/>
          <w:sz w:val="22"/>
          <w:szCs w:val="22"/>
        </w:rPr>
        <w:t xml:space="preserve"> de las obligaciones ya sea por parte de EL CONTRATADO o de EL CONTRATANTE.</w:t>
      </w:r>
    </w:p>
    <w:p w14:paraId="15413297"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 </w:t>
      </w:r>
    </w:p>
    <w:p w14:paraId="013E7A4A"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c)Realizar tratos directos con el o los clientes del CONTRATANTE.</w:t>
      </w:r>
    </w:p>
    <w:p w14:paraId="54E61B89" w14:textId="77777777" w:rsidR="00616A92" w:rsidRDefault="00616A92">
      <w:pPr>
        <w:pStyle w:val="Standard"/>
        <w:snapToGrid w:val="0"/>
        <w:jc w:val="both"/>
        <w:rPr>
          <w:rFonts w:ascii="Times New Roman" w:hAnsi="Times New Roman" w:cs="Times New Roman"/>
          <w:sz w:val="22"/>
          <w:szCs w:val="22"/>
        </w:rPr>
      </w:pPr>
    </w:p>
    <w:p w14:paraId="1ABB2885" w14:textId="336DA3CB" w:rsidR="00616A92" w:rsidRDefault="008F23F8">
      <w:pPr>
        <w:pStyle w:val="Standard"/>
        <w:snapToGrid w:val="0"/>
        <w:jc w:val="both"/>
      </w:pPr>
      <w:r>
        <w:rPr>
          <w:rFonts w:ascii="Times New Roman" w:hAnsi="Times New Roman" w:cs="Times New Roman"/>
          <w:sz w:val="22"/>
          <w:szCs w:val="22"/>
        </w:rPr>
        <w:t>d)</w:t>
      </w:r>
      <w:ins w:id="29" w:author="olalla baz" w:date="2021-06-08T14:23:00Z">
        <w:r w:rsidR="00305E0E">
          <w:rPr>
            <w:rFonts w:ascii="Times New Roman" w:hAnsi="Times New Roman" w:cs="Times New Roman"/>
            <w:sz w:val="22"/>
            <w:szCs w:val="22"/>
          </w:rPr>
          <w:t xml:space="preserve"> Infringir </w:t>
        </w:r>
      </w:ins>
      <w:ins w:id="30" w:author="olalla baz" w:date="2021-06-08T14:24:00Z">
        <w:r w:rsidR="00305E0E">
          <w:rPr>
            <w:rFonts w:ascii="Times New Roman" w:hAnsi="Times New Roman" w:cs="Times New Roman"/>
            <w:sz w:val="22"/>
            <w:szCs w:val="22"/>
          </w:rPr>
          <w:t xml:space="preserve">EL CONTRATANTE </w:t>
        </w:r>
      </w:ins>
      <w:ins w:id="31" w:author="olalla baz" w:date="2021-06-08T14:23:00Z">
        <w:r w:rsidR="00305E0E">
          <w:rPr>
            <w:rFonts w:ascii="Times New Roman" w:hAnsi="Times New Roman" w:cs="Times New Roman"/>
            <w:sz w:val="22"/>
            <w:szCs w:val="22"/>
          </w:rPr>
          <w:t xml:space="preserve">la propiedad intelectual </w:t>
        </w:r>
      </w:ins>
      <w:ins w:id="32" w:author="Autor desconocido" w:date="2021-06-08T13:15:00Z">
        <w:del w:id="33" w:author="olalla baz" w:date="2021-06-08T14:23:00Z">
          <w:r w:rsidDel="00305E0E">
            <w:rPr>
              <w:rFonts w:ascii="Times New Roman" w:hAnsi="Times New Roman" w:cs="Times New Roman"/>
              <w:sz w:val="22"/>
              <w:szCs w:val="22"/>
            </w:rPr>
            <w:delText>Exigir</w:delText>
          </w:r>
        </w:del>
      </w:ins>
      <w:ins w:id="34" w:author="olalla baz" w:date="2021-06-08T14:23:00Z">
        <w:r w:rsidR="00305E0E">
          <w:rPr>
            <w:rFonts w:ascii="Times New Roman" w:hAnsi="Times New Roman" w:cs="Times New Roman"/>
            <w:sz w:val="22"/>
            <w:szCs w:val="22"/>
          </w:rPr>
          <w:t>exigiendo</w:t>
        </w:r>
      </w:ins>
      <w:ins w:id="35" w:author="Autor desconocido" w:date="2021-06-08T13:15:00Z">
        <w:r>
          <w:rPr>
            <w:rFonts w:ascii="Times New Roman" w:hAnsi="Times New Roman" w:cs="Times New Roman"/>
            <w:sz w:val="22"/>
            <w:szCs w:val="22"/>
          </w:rPr>
          <w:t xml:space="preserve"> al CONTRATADO</w:t>
        </w:r>
      </w:ins>
      <w:ins w:id="36" w:author="olalla baz" w:date="2021-06-08T14:16:00Z">
        <w:r w:rsidR="00FD71DB">
          <w:rPr>
            <w:rFonts w:ascii="Times New Roman" w:hAnsi="Times New Roman" w:cs="Times New Roman"/>
            <w:sz w:val="22"/>
            <w:szCs w:val="22"/>
          </w:rPr>
          <w:t xml:space="preserve"> la entr</w:t>
        </w:r>
      </w:ins>
      <w:ins w:id="37" w:author="olalla baz" w:date="2021-06-08T14:18:00Z">
        <w:r w:rsidR="00FD71DB">
          <w:rPr>
            <w:rFonts w:ascii="Times New Roman" w:hAnsi="Times New Roman" w:cs="Times New Roman"/>
            <w:sz w:val="22"/>
            <w:szCs w:val="22"/>
          </w:rPr>
          <w:t>ega de</w:t>
        </w:r>
      </w:ins>
      <w:ins w:id="38" w:author="olalla baz" w:date="2021-06-08T14:24:00Z">
        <w:r w:rsidR="00305E0E">
          <w:rPr>
            <w:rFonts w:ascii="Times New Roman" w:hAnsi="Times New Roman" w:cs="Times New Roman"/>
            <w:sz w:val="22"/>
            <w:szCs w:val="22"/>
          </w:rPr>
          <w:t xml:space="preserve"> </w:t>
        </w:r>
      </w:ins>
      <w:ins w:id="39" w:author="olalla baz" w:date="2021-06-08T14:18:00Z">
        <w:r w:rsidR="00FD71DB">
          <w:rPr>
            <w:rFonts w:ascii="Times New Roman" w:hAnsi="Times New Roman" w:cs="Times New Roman"/>
            <w:sz w:val="22"/>
            <w:szCs w:val="22"/>
          </w:rPr>
          <w:t xml:space="preserve">los </w:t>
        </w:r>
      </w:ins>
      <w:ins w:id="40" w:author="olalla baz" w:date="2021-06-08T14:17:00Z">
        <w:r w:rsidR="00FD71DB">
          <w:rPr>
            <w:rFonts w:ascii="Times New Roman" w:hAnsi="Times New Roman" w:cs="Times New Roman"/>
            <w:sz w:val="22"/>
            <w:szCs w:val="22"/>
          </w:rPr>
          <w:t>subsistemas que integran</w:t>
        </w:r>
      </w:ins>
      <w:ins w:id="41" w:author="olalla baz" w:date="2021-06-08T14:18:00Z">
        <w:r w:rsidR="00FD71DB">
          <w:rPr>
            <w:rFonts w:ascii="Times New Roman" w:hAnsi="Times New Roman" w:cs="Times New Roman"/>
            <w:sz w:val="22"/>
            <w:szCs w:val="22"/>
          </w:rPr>
          <w:t xml:space="preserve"> el sistema de software</w:t>
        </w:r>
      </w:ins>
      <w:ins w:id="42" w:author="olalla baz" w:date="2021-06-08T14:17:00Z">
        <w:r w:rsidR="00FD71DB">
          <w:rPr>
            <w:rFonts w:ascii="Times New Roman" w:hAnsi="Times New Roman" w:cs="Times New Roman"/>
            <w:sz w:val="22"/>
            <w:szCs w:val="22"/>
          </w:rPr>
          <w:t>, como son los códigos fuente y la estructura de la base de datos; así como de</w:t>
        </w:r>
      </w:ins>
      <w:ins w:id="43" w:author="olalla baz" w:date="2021-06-08T14:21:00Z">
        <w:r w:rsidR="00305E0E">
          <w:rPr>
            <w:rFonts w:ascii="Times New Roman" w:hAnsi="Times New Roman" w:cs="Times New Roman"/>
            <w:sz w:val="22"/>
            <w:szCs w:val="22"/>
          </w:rPr>
          <w:t xml:space="preserve"> toda</w:t>
        </w:r>
      </w:ins>
      <w:ins w:id="44" w:author="olalla baz" w:date="2021-06-08T14:17:00Z">
        <w:r w:rsidR="00FD71DB">
          <w:rPr>
            <w:rFonts w:ascii="Times New Roman" w:hAnsi="Times New Roman" w:cs="Times New Roman"/>
            <w:sz w:val="22"/>
            <w:szCs w:val="22"/>
          </w:rPr>
          <w:t xml:space="preserve"> </w:t>
        </w:r>
      </w:ins>
      <w:ins w:id="45" w:author="olalla baz" w:date="2021-06-08T14:20:00Z">
        <w:r w:rsidR="00FD71DB">
          <w:rPr>
            <w:rFonts w:ascii="Times New Roman" w:hAnsi="Times New Roman" w:cs="Times New Roman"/>
            <w:sz w:val="22"/>
            <w:szCs w:val="22"/>
          </w:rPr>
          <w:t xml:space="preserve">la </w:t>
        </w:r>
      </w:ins>
      <w:ins w:id="46" w:author="olalla baz" w:date="2021-06-08T14:17:00Z">
        <w:r w:rsidR="00FD71DB">
          <w:rPr>
            <w:rFonts w:ascii="Times New Roman" w:hAnsi="Times New Roman" w:cs="Times New Roman"/>
            <w:sz w:val="22"/>
            <w:szCs w:val="22"/>
          </w:rPr>
          <w:t>documentación técnica</w:t>
        </w:r>
      </w:ins>
      <w:ins w:id="47" w:author="olalla baz" w:date="2021-06-08T14:22:00Z">
        <w:r w:rsidR="00305E0E">
          <w:rPr>
            <w:rFonts w:ascii="Times New Roman" w:hAnsi="Times New Roman" w:cs="Times New Roman"/>
            <w:sz w:val="22"/>
            <w:szCs w:val="22"/>
          </w:rPr>
          <w:t xml:space="preserve"> </w:t>
        </w:r>
      </w:ins>
      <w:ins w:id="48" w:author="olalla baz" w:date="2021-06-08T14:33:00Z">
        <w:r w:rsidR="009D3FE2">
          <w:rPr>
            <w:rFonts w:ascii="Times New Roman" w:hAnsi="Times New Roman" w:cs="Times New Roman"/>
            <w:sz w:val="22"/>
            <w:szCs w:val="22"/>
          </w:rPr>
          <w:t>que no es objeto de este contrato</w:t>
        </w:r>
      </w:ins>
      <w:ins w:id="49" w:author="olalla baz" w:date="2021-06-08T14:34:00Z">
        <w:r w:rsidR="009D3FE2">
          <w:rPr>
            <w:rFonts w:ascii="Times New Roman" w:hAnsi="Times New Roman" w:cs="Times New Roman"/>
            <w:sz w:val="22"/>
            <w:szCs w:val="22"/>
          </w:rPr>
          <w:t>.</w:t>
        </w:r>
      </w:ins>
      <w:ins w:id="50" w:author="Autor desconocido" w:date="2021-06-08T13:15:00Z">
        <w:del w:id="51" w:author="olalla baz" w:date="2021-06-08T14:22:00Z">
          <w:r w:rsidDel="00305E0E">
            <w:rPr>
              <w:rFonts w:ascii="Times New Roman" w:hAnsi="Times New Roman" w:cs="Times New Roman"/>
              <w:sz w:val="22"/>
              <w:szCs w:val="22"/>
            </w:rPr>
            <w:delText xml:space="preserve"> los códigos fuente y/o bases datos para cualquier modificación</w:delText>
          </w:r>
        </w:del>
      </w:ins>
      <w:ins w:id="52" w:author="Autor desconocido" w:date="2021-06-08T13:16:00Z">
        <w:del w:id="53" w:author="olalla baz" w:date="2021-06-08T14:22:00Z">
          <w:r w:rsidDel="00305E0E">
            <w:rPr>
              <w:rFonts w:ascii="Times New Roman" w:hAnsi="Times New Roman" w:cs="Times New Roman"/>
              <w:sz w:val="22"/>
              <w:szCs w:val="22"/>
            </w:rPr>
            <w:delText xml:space="preserve"> por l</w:delText>
          </w:r>
          <w:r w:rsidDel="00305E0E">
            <w:rPr>
              <w:rFonts w:ascii="Times New Roman" w:hAnsi="Times New Roman" w:cs="Times New Roman"/>
              <w:sz w:val="22"/>
              <w:szCs w:val="22"/>
            </w:rPr>
            <w:delText>a parte</w:delText>
          </w:r>
        </w:del>
        <w:del w:id="54" w:author="olalla baz" w:date="2021-06-08T14:24:00Z">
          <w:r w:rsidDel="00305E0E">
            <w:rPr>
              <w:rFonts w:ascii="Times New Roman" w:hAnsi="Times New Roman" w:cs="Times New Roman"/>
              <w:sz w:val="22"/>
              <w:szCs w:val="22"/>
            </w:rPr>
            <w:delText xml:space="preserve"> </w:delText>
          </w:r>
        </w:del>
        <w:del w:id="55" w:author="olalla baz" w:date="2021-06-08T14:21:00Z">
          <w:r w:rsidDel="00FD71DB">
            <w:rPr>
              <w:rFonts w:ascii="Times New Roman" w:hAnsi="Times New Roman" w:cs="Times New Roman"/>
              <w:sz w:val="22"/>
              <w:szCs w:val="22"/>
            </w:rPr>
            <w:delText>CONTRATANTE</w:delText>
          </w:r>
        </w:del>
      </w:ins>
      <w:del w:id="56" w:author="olalla baz" w:date="2021-06-08T14:21:00Z">
        <w:r w:rsidDel="00FD71DB">
          <w:rPr>
            <w:rFonts w:ascii="Times New Roman" w:hAnsi="Times New Roman" w:cs="Times New Roman"/>
            <w:sz w:val="22"/>
            <w:szCs w:val="22"/>
          </w:rPr>
          <w:delText xml:space="preserve">Cualquier acción </w:delText>
        </w:r>
        <w:commentRangeStart w:id="57"/>
        <w:commentRangeEnd w:id="57"/>
        <w:r w:rsidDel="00FD71DB">
          <w:commentReference w:id="57"/>
        </w:r>
        <w:r w:rsidDel="00FD71DB">
          <w:rPr>
            <w:rFonts w:ascii="Times New Roman" w:hAnsi="Times New Roman" w:cs="Times New Roman"/>
            <w:sz w:val="22"/>
            <w:szCs w:val="22"/>
          </w:rPr>
          <w:delText xml:space="preserve">en la que incidiera el CONTRATANTE que infrinja los derechos de Propiedad Intelectual sobre el sistema de software desarrollado, como de los subsistemas que lo integran y que igualmente hayan sido </w:delText>
        </w:r>
        <w:r w:rsidDel="00FD71DB">
          <w:rPr>
            <w:rFonts w:ascii="Times New Roman" w:hAnsi="Times New Roman" w:cs="Times New Roman"/>
            <w:sz w:val="22"/>
            <w:szCs w:val="22"/>
          </w:rPr>
          <w:delText>desarrollados, como son los códigos fuente y la estructura de la base de datos</w:delText>
        </w:r>
      </w:del>
      <w:del w:id="58" w:author="olalla baz" w:date="2021-06-08T14:17:00Z">
        <w:r w:rsidDel="00FD71DB">
          <w:rPr>
            <w:rFonts w:ascii="Times New Roman" w:hAnsi="Times New Roman" w:cs="Times New Roman"/>
            <w:sz w:val="22"/>
            <w:szCs w:val="22"/>
          </w:rPr>
          <w:delText>.</w:delText>
        </w:r>
      </w:del>
    </w:p>
    <w:p w14:paraId="190E3BC7" w14:textId="77777777" w:rsidR="00616A92" w:rsidRDefault="00616A92">
      <w:pPr>
        <w:pStyle w:val="Standard"/>
        <w:snapToGrid w:val="0"/>
        <w:jc w:val="both"/>
        <w:rPr>
          <w:rFonts w:ascii="Times New Roman" w:hAnsi="Times New Roman" w:cs="Times New Roman"/>
          <w:sz w:val="22"/>
          <w:szCs w:val="22"/>
        </w:rPr>
      </w:pPr>
    </w:p>
    <w:p w14:paraId="52180361" w14:textId="77777777" w:rsidR="00616A92" w:rsidRDefault="00616A92">
      <w:pPr>
        <w:pStyle w:val="Standard"/>
        <w:snapToGrid w:val="0"/>
        <w:jc w:val="both"/>
        <w:rPr>
          <w:rFonts w:ascii="Times New Roman" w:hAnsi="Times New Roman" w:cs="Times New Roman"/>
          <w:b/>
          <w:bCs/>
          <w:sz w:val="22"/>
          <w:szCs w:val="22"/>
        </w:rPr>
      </w:pPr>
    </w:p>
    <w:p w14:paraId="7E468204" w14:textId="77777777" w:rsidR="00616A92" w:rsidRDefault="008F23F8">
      <w:pPr>
        <w:pStyle w:val="Standard"/>
        <w:snapToGrid w:val="0"/>
        <w:jc w:val="both"/>
        <w:rPr>
          <w:rFonts w:ascii="Times New Roman" w:hAnsi="Times New Roman" w:cs="Times New Roman"/>
          <w:b/>
          <w:bCs/>
          <w:sz w:val="22"/>
          <w:szCs w:val="22"/>
        </w:rPr>
      </w:pPr>
      <w:proofErr w:type="gramStart"/>
      <w:r>
        <w:rPr>
          <w:rFonts w:ascii="Times New Roman" w:hAnsi="Times New Roman" w:cs="Times New Roman"/>
          <w:b/>
          <w:bCs/>
          <w:sz w:val="22"/>
          <w:szCs w:val="22"/>
        </w:rPr>
        <w:t>NOVENA.-</w:t>
      </w:r>
      <w:proofErr w:type="gramEnd"/>
      <w:r>
        <w:rPr>
          <w:rFonts w:ascii="Times New Roman" w:hAnsi="Times New Roman" w:cs="Times New Roman"/>
          <w:b/>
          <w:bCs/>
          <w:sz w:val="22"/>
          <w:szCs w:val="22"/>
        </w:rPr>
        <w:t>OBLIGACIONES ADICIONALES:</w:t>
      </w:r>
    </w:p>
    <w:p w14:paraId="71F6D53A" w14:textId="77777777" w:rsidR="00616A92" w:rsidRDefault="00616A92">
      <w:pPr>
        <w:pStyle w:val="Standard"/>
        <w:snapToGrid w:val="0"/>
        <w:jc w:val="both"/>
        <w:rPr>
          <w:rFonts w:ascii="Times New Roman" w:hAnsi="Times New Roman" w:cs="Times New Roman"/>
          <w:sz w:val="22"/>
          <w:szCs w:val="22"/>
        </w:rPr>
      </w:pPr>
    </w:p>
    <w:p w14:paraId="255F02FD"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Adicionalmente a las obligaciones especificadas en las cláusulas anteriores EL CONTRATANTE y EL CONTRATADO se comprometen a:</w:t>
      </w:r>
    </w:p>
    <w:p w14:paraId="4902738F" w14:textId="77777777" w:rsidR="00616A92" w:rsidRDefault="00616A92">
      <w:pPr>
        <w:pStyle w:val="Standard"/>
        <w:snapToGrid w:val="0"/>
        <w:jc w:val="both"/>
        <w:rPr>
          <w:rFonts w:ascii="Times New Roman" w:hAnsi="Times New Roman" w:cs="Times New Roman"/>
          <w:sz w:val="22"/>
          <w:szCs w:val="22"/>
        </w:rPr>
      </w:pPr>
    </w:p>
    <w:p w14:paraId="7E181202"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Obligaciones del CONTRATANTE</w:t>
      </w:r>
    </w:p>
    <w:p w14:paraId="7C77C77E" w14:textId="77777777" w:rsidR="00616A92" w:rsidRDefault="00616A92">
      <w:pPr>
        <w:pStyle w:val="Standard"/>
        <w:snapToGrid w:val="0"/>
        <w:jc w:val="both"/>
        <w:rPr>
          <w:rFonts w:ascii="Times New Roman" w:hAnsi="Times New Roman" w:cs="Times New Roman"/>
          <w:sz w:val="22"/>
          <w:szCs w:val="22"/>
        </w:rPr>
      </w:pPr>
    </w:p>
    <w:p w14:paraId="1A2D14DA"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a)Asignar</w:t>
      </w:r>
      <w:proofErr w:type="gramEnd"/>
      <w:r>
        <w:rPr>
          <w:rFonts w:ascii="Times New Roman" w:hAnsi="Times New Roman" w:cs="Times New Roman"/>
          <w:sz w:val="22"/>
          <w:szCs w:val="22"/>
        </w:rPr>
        <w:t xml:space="preserve"> una persona de contacto para atender los requerimientos necesarios relacionados con el seguimiento y supervisión de las actividades de este proyecto en forma conjunta con EL CONTRATADO. La aceptación del delegado de </w:t>
      </w:r>
      <w:r>
        <w:rPr>
          <w:rFonts w:ascii="Times New Roman" w:hAnsi="Times New Roman" w:cs="Times New Roman"/>
          <w:sz w:val="22"/>
          <w:szCs w:val="22"/>
        </w:rPr>
        <w:t>EL CONTRATANTE exime de toda responsabilidad laboral al CONTRATADO.</w:t>
      </w:r>
    </w:p>
    <w:p w14:paraId="4E85AE36" w14:textId="77777777" w:rsidR="00616A92" w:rsidRDefault="00616A92">
      <w:pPr>
        <w:pStyle w:val="Standard"/>
        <w:snapToGrid w:val="0"/>
        <w:jc w:val="both"/>
        <w:rPr>
          <w:rFonts w:ascii="Times New Roman" w:hAnsi="Times New Roman" w:cs="Times New Roman"/>
          <w:sz w:val="22"/>
          <w:szCs w:val="22"/>
        </w:rPr>
      </w:pPr>
    </w:p>
    <w:p w14:paraId="79791E3D"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b)Proporcionar</w:t>
      </w:r>
      <w:proofErr w:type="gramEnd"/>
      <w:r>
        <w:rPr>
          <w:rFonts w:ascii="Times New Roman" w:hAnsi="Times New Roman" w:cs="Times New Roman"/>
          <w:sz w:val="22"/>
          <w:szCs w:val="22"/>
        </w:rPr>
        <w:t xml:space="preserve"> a EL CONTRATADO toda la información necesaria para el buen término del Proyecto.</w:t>
      </w:r>
    </w:p>
    <w:p w14:paraId="3689F515" w14:textId="77777777" w:rsidR="00616A92" w:rsidRDefault="00616A92">
      <w:pPr>
        <w:pStyle w:val="Standard"/>
        <w:snapToGrid w:val="0"/>
        <w:jc w:val="both"/>
        <w:rPr>
          <w:rFonts w:ascii="Times New Roman" w:hAnsi="Times New Roman" w:cs="Times New Roman"/>
          <w:sz w:val="22"/>
          <w:szCs w:val="22"/>
        </w:rPr>
      </w:pPr>
    </w:p>
    <w:p w14:paraId="658C084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lastRenderedPageBreak/>
        <w:t>c)Proporcionar a EL CONTRATADO las especificaciones de las guías, documentos y formatos de</w:t>
      </w:r>
      <w:r>
        <w:rPr>
          <w:rFonts w:ascii="Times New Roman" w:hAnsi="Times New Roman" w:cs="Times New Roman"/>
          <w:sz w:val="22"/>
          <w:szCs w:val="22"/>
        </w:rPr>
        <w:t xml:space="preserve"> reportes y colaborar con EL CONTRATADO en la fase de diseño.</w:t>
      </w:r>
    </w:p>
    <w:p w14:paraId="4825BFD1" w14:textId="77777777" w:rsidR="00616A92" w:rsidRDefault="00616A92">
      <w:pPr>
        <w:pStyle w:val="Standard"/>
        <w:snapToGrid w:val="0"/>
        <w:jc w:val="both"/>
        <w:rPr>
          <w:rFonts w:ascii="Times New Roman" w:hAnsi="Times New Roman" w:cs="Times New Roman"/>
          <w:sz w:val="22"/>
          <w:szCs w:val="22"/>
        </w:rPr>
      </w:pPr>
    </w:p>
    <w:p w14:paraId="6B3C87B8"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d)Proporcionar el entrenamiento que se considere necesario a EL CONTRATADO a cargo de la dirección y supervisión de este proyecto, con relación a términos y otros aspectos que se considere de i</w:t>
      </w:r>
      <w:r>
        <w:rPr>
          <w:rFonts w:ascii="Times New Roman" w:hAnsi="Times New Roman" w:cs="Times New Roman"/>
          <w:sz w:val="22"/>
          <w:szCs w:val="22"/>
        </w:rPr>
        <w:t>mportancia para la adecuada conducción de las fases.</w:t>
      </w:r>
    </w:p>
    <w:p w14:paraId="0C2F9309" w14:textId="77777777" w:rsidR="00616A92" w:rsidRDefault="00616A92">
      <w:pPr>
        <w:pStyle w:val="Standard"/>
        <w:snapToGrid w:val="0"/>
        <w:jc w:val="both"/>
        <w:rPr>
          <w:rFonts w:ascii="Times New Roman" w:hAnsi="Times New Roman" w:cs="Times New Roman"/>
          <w:sz w:val="22"/>
          <w:szCs w:val="22"/>
        </w:rPr>
      </w:pPr>
    </w:p>
    <w:p w14:paraId="1828770B"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e)De</w:t>
      </w:r>
      <w:proofErr w:type="gramEnd"/>
      <w:r>
        <w:rPr>
          <w:rFonts w:ascii="Times New Roman" w:hAnsi="Times New Roman" w:cs="Times New Roman"/>
          <w:sz w:val="22"/>
          <w:szCs w:val="22"/>
        </w:rPr>
        <w:t xml:space="preserve"> existir demora en el cumplimiento de cualquiera de las obligaciones del CONTRATANTE, se podrán hacer ajustes a los plazos de entrega si fuese necesario con la aceptación previa y por escrito del CO</w:t>
      </w:r>
      <w:r>
        <w:rPr>
          <w:rFonts w:ascii="Times New Roman" w:hAnsi="Times New Roman" w:cs="Times New Roman"/>
          <w:sz w:val="22"/>
          <w:szCs w:val="22"/>
        </w:rPr>
        <w:t>NTRATADO.</w:t>
      </w:r>
    </w:p>
    <w:p w14:paraId="636BB25E" w14:textId="77777777" w:rsidR="00616A92" w:rsidRDefault="00616A92">
      <w:pPr>
        <w:pStyle w:val="Standard"/>
        <w:snapToGrid w:val="0"/>
        <w:jc w:val="both"/>
        <w:rPr>
          <w:rFonts w:ascii="Times New Roman" w:hAnsi="Times New Roman" w:cs="Times New Roman"/>
          <w:sz w:val="22"/>
          <w:szCs w:val="22"/>
        </w:rPr>
      </w:pPr>
    </w:p>
    <w:p w14:paraId="35A6A407"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f)El</w:t>
      </w:r>
      <w:proofErr w:type="gramEnd"/>
      <w:r>
        <w:rPr>
          <w:rFonts w:ascii="Times New Roman" w:hAnsi="Times New Roman" w:cs="Times New Roman"/>
          <w:sz w:val="22"/>
          <w:szCs w:val="22"/>
        </w:rPr>
        <w:t xml:space="preserve"> CONTRATANTE se compromete a entregar las especificaciones y requerimientos de uso del sistema: funcionalidad, alcances, tipos de usuarios, tipos de reportes, entregables, conexiones, planes de contingencia. No se entregará códigos fuente ni</w:t>
      </w:r>
      <w:r>
        <w:rPr>
          <w:rFonts w:ascii="Times New Roman" w:hAnsi="Times New Roman" w:cs="Times New Roman"/>
          <w:sz w:val="22"/>
          <w:szCs w:val="22"/>
        </w:rPr>
        <w:t xml:space="preserve"> manuales técnicos de la herramienta.</w:t>
      </w:r>
    </w:p>
    <w:p w14:paraId="54EF7F40" w14:textId="77777777" w:rsidR="00616A92" w:rsidRDefault="00616A92">
      <w:pPr>
        <w:pStyle w:val="Standard"/>
        <w:snapToGrid w:val="0"/>
        <w:jc w:val="both"/>
        <w:rPr>
          <w:rFonts w:ascii="Times New Roman" w:hAnsi="Times New Roman" w:cs="Times New Roman"/>
          <w:sz w:val="22"/>
          <w:szCs w:val="22"/>
        </w:rPr>
      </w:pPr>
    </w:p>
    <w:p w14:paraId="02F1AADF"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g)El</w:t>
      </w:r>
      <w:proofErr w:type="gramEnd"/>
      <w:r>
        <w:rPr>
          <w:rFonts w:ascii="Times New Roman" w:hAnsi="Times New Roman" w:cs="Times New Roman"/>
          <w:sz w:val="22"/>
          <w:szCs w:val="22"/>
        </w:rPr>
        <w:t xml:space="preserve"> CONTRATANTE se compromete a cancelar el valor total del presente contrato definido en la cláusula CUARTA, de acuerdo al cronograma establecido y por los valores acordados.</w:t>
      </w:r>
    </w:p>
    <w:p w14:paraId="0C34E0B7" w14:textId="77777777" w:rsidR="00616A92" w:rsidRDefault="00616A92">
      <w:pPr>
        <w:pStyle w:val="Standard"/>
        <w:snapToGrid w:val="0"/>
        <w:jc w:val="both"/>
        <w:rPr>
          <w:rFonts w:ascii="Times New Roman" w:hAnsi="Times New Roman" w:cs="Times New Roman"/>
          <w:sz w:val="22"/>
          <w:szCs w:val="22"/>
        </w:rPr>
      </w:pPr>
    </w:p>
    <w:p w14:paraId="639D8CB2"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Obligaciones del CONTRATADO</w:t>
      </w:r>
    </w:p>
    <w:p w14:paraId="2E2B6CAF" w14:textId="77777777" w:rsidR="00616A92" w:rsidRDefault="00616A92">
      <w:pPr>
        <w:pStyle w:val="Standard"/>
        <w:snapToGrid w:val="0"/>
        <w:jc w:val="both"/>
        <w:rPr>
          <w:rFonts w:ascii="Times New Roman" w:hAnsi="Times New Roman" w:cs="Times New Roman"/>
          <w:b/>
          <w:bCs/>
          <w:sz w:val="22"/>
          <w:szCs w:val="22"/>
        </w:rPr>
      </w:pPr>
    </w:p>
    <w:p w14:paraId="52F552EF"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a)Asignar</w:t>
      </w:r>
      <w:proofErr w:type="gramEnd"/>
      <w:r>
        <w:rPr>
          <w:rFonts w:ascii="Times New Roman" w:hAnsi="Times New Roman" w:cs="Times New Roman"/>
          <w:sz w:val="22"/>
          <w:szCs w:val="22"/>
        </w:rPr>
        <w:t xml:space="preserve"> </w:t>
      </w:r>
      <w:r>
        <w:rPr>
          <w:rFonts w:ascii="Times New Roman" w:hAnsi="Times New Roman" w:cs="Times New Roman"/>
          <w:sz w:val="22"/>
          <w:szCs w:val="22"/>
        </w:rPr>
        <w:t>un Director de Proyecto, quien coordinará con la contraparte del CONTRATANTE las diferentes actividades referentes al Proyecto.</w:t>
      </w:r>
    </w:p>
    <w:p w14:paraId="287B811A" w14:textId="77777777" w:rsidR="00616A92" w:rsidRDefault="00616A92">
      <w:pPr>
        <w:pStyle w:val="Standard"/>
        <w:snapToGrid w:val="0"/>
        <w:jc w:val="both"/>
        <w:rPr>
          <w:rFonts w:ascii="Times New Roman" w:hAnsi="Times New Roman" w:cs="Times New Roman"/>
          <w:sz w:val="22"/>
          <w:szCs w:val="22"/>
        </w:rPr>
      </w:pPr>
    </w:p>
    <w:p w14:paraId="251499F7"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b)Asignar</w:t>
      </w:r>
      <w:proofErr w:type="gramEnd"/>
      <w:r>
        <w:rPr>
          <w:rFonts w:ascii="Times New Roman" w:hAnsi="Times New Roman" w:cs="Times New Roman"/>
          <w:sz w:val="22"/>
          <w:szCs w:val="22"/>
        </w:rPr>
        <w:t xml:space="preserve"> todo el personal técnico para el levantamiento de campo, desarrollo de las etapas, así como para las otras actividade</w:t>
      </w:r>
      <w:r>
        <w:rPr>
          <w:rFonts w:ascii="Times New Roman" w:hAnsi="Times New Roman" w:cs="Times New Roman"/>
          <w:sz w:val="22"/>
          <w:szCs w:val="22"/>
        </w:rPr>
        <w:t>s relevantes al desarrollo del sistema de software.</w:t>
      </w:r>
    </w:p>
    <w:p w14:paraId="22635234" w14:textId="77777777" w:rsidR="00616A92" w:rsidRDefault="00616A92">
      <w:pPr>
        <w:pStyle w:val="Standard"/>
        <w:snapToGrid w:val="0"/>
        <w:jc w:val="both"/>
        <w:rPr>
          <w:rFonts w:ascii="Times New Roman" w:hAnsi="Times New Roman" w:cs="Times New Roman"/>
          <w:sz w:val="22"/>
          <w:szCs w:val="22"/>
        </w:rPr>
      </w:pPr>
    </w:p>
    <w:p w14:paraId="57555494" w14:textId="77777777" w:rsidR="00616A92" w:rsidRDefault="008F23F8">
      <w:pPr>
        <w:pStyle w:val="Standard"/>
        <w:snapToGrid w:val="0"/>
        <w:jc w:val="both"/>
      </w:pPr>
      <w:r>
        <w:rPr>
          <w:rFonts w:ascii="Times New Roman" w:hAnsi="Times New Roman" w:cs="Times New Roman"/>
          <w:sz w:val="22"/>
          <w:szCs w:val="22"/>
        </w:rPr>
        <w:t>c)Pagar todos los gastos relacionados con honorarios, gastos de logística (excepto a los previstos en la cláusula QUINTA), así como beneficios patronales de su personal asignado a este Proyecto.</w:t>
      </w:r>
    </w:p>
    <w:p w14:paraId="7F9A9ABD" w14:textId="77777777" w:rsidR="00616A92" w:rsidRDefault="00616A92">
      <w:pPr>
        <w:pStyle w:val="Standard"/>
        <w:snapToGrid w:val="0"/>
        <w:jc w:val="both"/>
        <w:rPr>
          <w:rFonts w:ascii="Times New Roman" w:hAnsi="Times New Roman" w:cs="Times New Roman"/>
          <w:sz w:val="22"/>
          <w:szCs w:val="22"/>
        </w:rPr>
      </w:pPr>
    </w:p>
    <w:p w14:paraId="692F30DB"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d)EL CO</w:t>
      </w:r>
      <w:r>
        <w:rPr>
          <w:rFonts w:ascii="Times New Roman" w:hAnsi="Times New Roman" w:cs="Times New Roman"/>
          <w:sz w:val="22"/>
          <w:szCs w:val="22"/>
        </w:rPr>
        <w:t>NTRATADO se responsabiliza absolutamente por el personal que contrate y no se entenderá de ningún modo que existe una relación laboral de su personal con el CONTRATANTE.</w:t>
      </w:r>
    </w:p>
    <w:p w14:paraId="5272267C" w14:textId="77777777" w:rsidR="00616A92" w:rsidRDefault="00616A92">
      <w:pPr>
        <w:pStyle w:val="Standard"/>
        <w:snapToGrid w:val="0"/>
        <w:jc w:val="both"/>
        <w:rPr>
          <w:rFonts w:ascii="Times New Roman" w:hAnsi="Times New Roman" w:cs="Times New Roman"/>
          <w:sz w:val="22"/>
          <w:szCs w:val="22"/>
        </w:rPr>
      </w:pPr>
    </w:p>
    <w:p w14:paraId="003B5697"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e)Mantener</w:t>
      </w:r>
      <w:proofErr w:type="gramEnd"/>
      <w:r>
        <w:rPr>
          <w:rFonts w:ascii="Times New Roman" w:hAnsi="Times New Roman" w:cs="Times New Roman"/>
          <w:sz w:val="22"/>
          <w:szCs w:val="22"/>
        </w:rPr>
        <w:t xml:space="preserve"> sigilo absoluto con el o los clientes del CONTRATANTE en relación a inform</w:t>
      </w:r>
      <w:r>
        <w:rPr>
          <w:rFonts w:ascii="Times New Roman" w:hAnsi="Times New Roman" w:cs="Times New Roman"/>
          <w:sz w:val="22"/>
          <w:szCs w:val="22"/>
        </w:rPr>
        <w:t>ación o términos adicionales que puedan surgir del proyecto en mención y que no tengan nada que ver con el giro y funcionamiento del sistema. En lo referente y exclusivamente al tema del contrato.</w:t>
      </w:r>
    </w:p>
    <w:p w14:paraId="7F7595C6" w14:textId="77777777" w:rsidR="00616A92" w:rsidRDefault="00616A92">
      <w:pPr>
        <w:pStyle w:val="Standard"/>
        <w:snapToGrid w:val="0"/>
        <w:jc w:val="both"/>
        <w:rPr>
          <w:rFonts w:ascii="Times New Roman" w:hAnsi="Times New Roman" w:cs="Times New Roman"/>
          <w:sz w:val="22"/>
          <w:szCs w:val="22"/>
        </w:rPr>
      </w:pPr>
    </w:p>
    <w:p w14:paraId="5CFFD29A" w14:textId="77777777" w:rsidR="00616A92" w:rsidRDefault="008F23F8">
      <w:pPr>
        <w:pStyle w:val="Standard"/>
        <w:snapToGrid w:val="0"/>
        <w:jc w:val="both"/>
        <w:rPr>
          <w:rFonts w:ascii="Times New Roman" w:hAnsi="Times New Roman" w:cs="Times New Roman"/>
          <w:sz w:val="22"/>
          <w:szCs w:val="22"/>
        </w:rPr>
      </w:pPr>
      <w:proofErr w:type="gramStart"/>
      <w:r>
        <w:rPr>
          <w:rFonts w:ascii="Times New Roman" w:hAnsi="Times New Roman" w:cs="Times New Roman"/>
          <w:sz w:val="22"/>
          <w:szCs w:val="22"/>
        </w:rPr>
        <w:t>f)Mantener</w:t>
      </w:r>
      <w:proofErr w:type="gramEnd"/>
      <w:r>
        <w:rPr>
          <w:rFonts w:ascii="Times New Roman" w:hAnsi="Times New Roman" w:cs="Times New Roman"/>
          <w:sz w:val="22"/>
          <w:szCs w:val="22"/>
        </w:rPr>
        <w:t xml:space="preserve"> relaciones contractuales o de pagos </w:t>
      </w:r>
      <w:r>
        <w:rPr>
          <w:rFonts w:ascii="Times New Roman" w:hAnsi="Times New Roman" w:cs="Times New Roman"/>
          <w:sz w:val="22"/>
          <w:szCs w:val="22"/>
        </w:rPr>
        <w:t>adicionales directamente con el o los clientes del CONTRATANTE, cualquier requerimiento adicional se lo deberá canalizar a través de la persona de contacto del CONTRATANTE en lo referente y exclusivamente al tema del contrato.</w:t>
      </w:r>
    </w:p>
    <w:p w14:paraId="5D3F47F8" w14:textId="77777777" w:rsidR="00616A92" w:rsidRDefault="00616A92">
      <w:pPr>
        <w:pStyle w:val="Standard"/>
        <w:snapToGrid w:val="0"/>
        <w:jc w:val="both"/>
        <w:rPr>
          <w:rFonts w:ascii="Times New Roman" w:hAnsi="Times New Roman" w:cs="Times New Roman"/>
          <w:b/>
          <w:bCs/>
          <w:sz w:val="22"/>
          <w:szCs w:val="22"/>
        </w:rPr>
      </w:pPr>
    </w:p>
    <w:p w14:paraId="5FB8CFC1"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 xml:space="preserve">El CONTRATADO se compromete </w:t>
      </w:r>
      <w:r>
        <w:rPr>
          <w:rFonts w:ascii="Times New Roman" w:hAnsi="Times New Roman" w:cs="Times New Roman"/>
          <w:b/>
          <w:bCs/>
          <w:sz w:val="22"/>
          <w:szCs w:val="22"/>
        </w:rPr>
        <w:t>a:</w:t>
      </w:r>
    </w:p>
    <w:p w14:paraId="50071713" w14:textId="77777777" w:rsidR="00616A92" w:rsidRDefault="00616A92">
      <w:pPr>
        <w:pStyle w:val="Standard"/>
        <w:snapToGrid w:val="0"/>
        <w:jc w:val="both"/>
        <w:rPr>
          <w:rFonts w:ascii="Times New Roman" w:hAnsi="Times New Roman" w:cs="Times New Roman"/>
          <w:sz w:val="22"/>
          <w:szCs w:val="22"/>
        </w:rPr>
      </w:pPr>
    </w:p>
    <w:p w14:paraId="3B0D0653"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Realizar este proyecto en el plazo definido de </w:t>
      </w:r>
      <w:ins w:id="59" w:author="Autor desconocido" w:date="2021-06-08T13:06:00Z">
        <w:r>
          <w:rPr>
            <w:rFonts w:ascii="Times New Roman" w:hAnsi="Times New Roman" w:cs="Times New Roman"/>
            <w:sz w:val="22"/>
            <w:szCs w:val="22"/>
          </w:rPr>
          <w:t>75</w:t>
        </w:r>
      </w:ins>
      <w:del w:id="60" w:author="Autor desconocido" w:date="2021-06-08T13:06:00Z">
        <w:r>
          <w:rPr>
            <w:rFonts w:ascii="Times New Roman" w:hAnsi="Times New Roman" w:cs="Times New Roman"/>
            <w:sz w:val="22"/>
            <w:szCs w:val="22"/>
          </w:rPr>
          <w:delText>40</w:delText>
        </w:r>
      </w:del>
      <w:r>
        <w:rPr>
          <w:rFonts w:ascii="Times New Roman" w:hAnsi="Times New Roman" w:cs="Times New Roman"/>
          <w:sz w:val="22"/>
          <w:szCs w:val="22"/>
        </w:rPr>
        <w:t xml:space="preserve"> días,</w:t>
      </w:r>
      <w:commentRangeStart w:id="61"/>
      <w:commentRangeEnd w:id="61"/>
      <w:ins w:id="62" w:author="Autor desconocido" w:date="2021-06-08T13:09:00Z">
        <w:r>
          <w:rPr>
            <w:rFonts w:ascii="Times New Roman" w:hAnsi="Times New Roman" w:cs="Times New Roman"/>
            <w:sz w:val="22"/>
            <w:szCs w:val="22"/>
          </w:rPr>
          <w:commentReference w:id="61"/>
        </w:r>
      </w:ins>
      <w:r>
        <w:rPr>
          <w:rFonts w:ascii="Times New Roman" w:hAnsi="Times New Roman" w:cs="Times New Roman"/>
          <w:sz w:val="22"/>
          <w:szCs w:val="22"/>
        </w:rPr>
        <w:t xml:space="preserve"> contados a partir del pago del anticipo y de la firma del presente contrato, según las especificaciones del Anexo 1, documento que pasa a ser parte integrante del presente contrato.</w:t>
      </w:r>
    </w:p>
    <w:p w14:paraId="7DB8707F" w14:textId="77777777" w:rsidR="00616A92" w:rsidRDefault="00616A92">
      <w:pPr>
        <w:pStyle w:val="Standard"/>
        <w:snapToGrid w:val="0"/>
        <w:jc w:val="both"/>
        <w:rPr>
          <w:rFonts w:ascii="Times New Roman" w:hAnsi="Times New Roman" w:cs="Times New Roman"/>
          <w:sz w:val="22"/>
          <w:szCs w:val="22"/>
        </w:rPr>
      </w:pPr>
    </w:p>
    <w:p w14:paraId="27C0A9E1"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Instalar y poner en funcionamiento el sistema de software en el servidor</w:t>
      </w:r>
      <w:r>
        <w:rPr>
          <w:rFonts w:ascii="Times New Roman" w:hAnsi="Times New Roman" w:cs="Times New Roman"/>
          <w:sz w:val="22"/>
          <w:szCs w:val="22"/>
        </w:rPr>
        <w:t xml:space="preserve"> del dominio definido por el CONTRATANTE. Para asegurar el rendimiento y funcionamiento de la herramienta, el cliente deberá respetar los parámetros de funcionamiento definidos en la cláusula QUINTA.</w:t>
      </w:r>
    </w:p>
    <w:p w14:paraId="2541EC64" w14:textId="77777777" w:rsidR="00616A92" w:rsidRDefault="00616A92">
      <w:pPr>
        <w:pStyle w:val="Standard"/>
        <w:snapToGrid w:val="0"/>
        <w:jc w:val="both"/>
        <w:rPr>
          <w:rFonts w:ascii="Times New Roman" w:hAnsi="Times New Roman" w:cs="Times New Roman"/>
          <w:sz w:val="22"/>
          <w:szCs w:val="22"/>
        </w:rPr>
      </w:pPr>
    </w:p>
    <w:p w14:paraId="6D166F06" w14:textId="77777777" w:rsidR="00616A92" w:rsidRDefault="008F23F8">
      <w:pPr>
        <w:pStyle w:val="Standard"/>
        <w:snapToGrid w:val="0"/>
        <w:jc w:val="both"/>
      </w:pPr>
      <w:r>
        <w:rPr>
          <w:rFonts w:ascii="Times New Roman" w:hAnsi="Times New Roman" w:cs="Times New Roman"/>
          <w:sz w:val="22"/>
          <w:szCs w:val="22"/>
        </w:rPr>
        <w:lastRenderedPageBreak/>
        <w:t>El costo de arrendamiento del servidor será de USD 386,</w:t>
      </w:r>
      <w:r>
        <w:rPr>
          <w:rFonts w:ascii="Times New Roman" w:hAnsi="Times New Roman" w:cs="Times New Roman"/>
          <w:sz w:val="22"/>
          <w:szCs w:val="22"/>
        </w:rPr>
        <w:t>40 (TRECIENTOS OCHENTA Y SEIS DÓLARES AMERICANOS 00/100) anuales, valor que se encuentra cubierto en el precio del presente contrato para el primer año de arrendamiento.</w:t>
      </w:r>
    </w:p>
    <w:p w14:paraId="10AE29F3" w14:textId="77777777" w:rsidR="00616A92" w:rsidRDefault="00616A92">
      <w:pPr>
        <w:pStyle w:val="Standard"/>
        <w:snapToGrid w:val="0"/>
        <w:jc w:val="both"/>
        <w:rPr>
          <w:rFonts w:ascii="Times New Roman" w:hAnsi="Times New Roman" w:cs="Times New Roman"/>
          <w:sz w:val="22"/>
          <w:szCs w:val="22"/>
        </w:rPr>
      </w:pPr>
    </w:p>
    <w:p w14:paraId="048C10FE"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Capacitar durante cuatro horas a un usuario administrador en el manejo del sistema de</w:t>
      </w:r>
      <w:r>
        <w:rPr>
          <w:rFonts w:ascii="Times New Roman" w:hAnsi="Times New Roman" w:cs="Times New Roman"/>
          <w:sz w:val="22"/>
          <w:szCs w:val="22"/>
        </w:rPr>
        <w:t xml:space="preserve"> software desarrollado.</w:t>
      </w:r>
    </w:p>
    <w:p w14:paraId="0C749F37" w14:textId="77777777" w:rsidR="00616A92" w:rsidRDefault="00616A92">
      <w:pPr>
        <w:pStyle w:val="Standard"/>
        <w:snapToGrid w:val="0"/>
        <w:jc w:val="both"/>
        <w:rPr>
          <w:rFonts w:ascii="Times New Roman" w:hAnsi="Times New Roman" w:cs="Times New Roman"/>
          <w:sz w:val="22"/>
          <w:szCs w:val="22"/>
        </w:rPr>
      </w:pPr>
    </w:p>
    <w:p w14:paraId="710CCAA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Entregar un manual de administración del sistema de software.</w:t>
      </w:r>
    </w:p>
    <w:p w14:paraId="12C697E6" w14:textId="77777777" w:rsidR="00616A92" w:rsidRDefault="00616A92">
      <w:pPr>
        <w:pStyle w:val="Standard"/>
        <w:snapToGrid w:val="0"/>
        <w:jc w:val="both"/>
        <w:rPr>
          <w:rFonts w:ascii="Times New Roman" w:hAnsi="Times New Roman" w:cs="Times New Roman"/>
          <w:sz w:val="22"/>
          <w:szCs w:val="22"/>
        </w:rPr>
      </w:pPr>
    </w:p>
    <w:p w14:paraId="67BE0D85"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En la etapa de pruebas e implementación a explicar el funcionamiento del sistema, luego de esos 10 días se compromete a dar asistencia en </w:t>
      </w:r>
      <w:r>
        <w:rPr>
          <w:rFonts w:ascii="Times New Roman" w:hAnsi="Times New Roman" w:cs="Times New Roman"/>
          <w:sz w:val="22"/>
          <w:szCs w:val="22"/>
        </w:rPr>
        <w:tab/>
        <w:t>caso de inconsistencias, cual</w:t>
      </w:r>
      <w:r>
        <w:rPr>
          <w:rFonts w:ascii="Times New Roman" w:hAnsi="Times New Roman" w:cs="Times New Roman"/>
          <w:sz w:val="22"/>
          <w:szCs w:val="22"/>
        </w:rPr>
        <w:t>quier tipo de daños o problemas en la programación que tengan origen en la programación.</w:t>
      </w:r>
    </w:p>
    <w:p w14:paraId="0119A5A6" w14:textId="77777777" w:rsidR="00616A92" w:rsidRDefault="00616A92">
      <w:pPr>
        <w:pStyle w:val="Standard"/>
        <w:snapToGrid w:val="0"/>
        <w:jc w:val="both"/>
        <w:rPr>
          <w:rFonts w:ascii="Times New Roman" w:hAnsi="Times New Roman" w:cs="Times New Roman"/>
          <w:sz w:val="22"/>
          <w:szCs w:val="22"/>
        </w:rPr>
      </w:pPr>
    </w:p>
    <w:p w14:paraId="4FF48E39"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CONTRATADO no se compromete a entregar códigos fuente, diagramas de bases de datos, scripts de lenguajes de programación, manuales técnicos ni de usuario del siste</w:t>
      </w:r>
      <w:r>
        <w:rPr>
          <w:rFonts w:ascii="Times New Roman" w:hAnsi="Times New Roman" w:cs="Times New Roman"/>
          <w:sz w:val="22"/>
          <w:szCs w:val="22"/>
        </w:rPr>
        <w:t>ma de software desarrollado.</w:t>
      </w:r>
    </w:p>
    <w:p w14:paraId="7400EE08" w14:textId="77777777" w:rsidR="00616A92" w:rsidRDefault="00616A92">
      <w:pPr>
        <w:pStyle w:val="Standard"/>
        <w:snapToGrid w:val="0"/>
        <w:jc w:val="both"/>
        <w:rPr>
          <w:rFonts w:ascii="Times New Roman" w:hAnsi="Times New Roman" w:cs="Times New Roman"/>
          <w:sz w:val="22"/>
          <w:szCs w:val="22"/>
        </w:rPr>
      </w:pPr>
    </w:p>
    <w:p w14:paraId="62B89F97"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CONTRATANTE y el CONTRATADO pueden realizar unilateralmente otros proyectos similares con otros clientes utilizando las mismas bases del sistema de software materia del presente contrato, siempre que se le reconocerán los d</w:t>
      </w:r>
      <w:r>
        <w:rPr>
          <w:rFonts w:ascii="Times New Roman" w:hAnsi="Times New Roman" w:cs="Times New Roman"/>
          <w:sz w:val="22"/>
          <w:szCs w:val="22"/>
        </w:rPr>
        <w:t>erechos y propiedad intelectual sobre el desarrollo de la herramienta al CONTRATADO.</w:t>
      </w:r>
    </w:p>
    <w:p w14:paraId="5FCF5944" w14:textId="77777777" w:rsidR="00616A92" w:rsidRDefault="00616A92">
      <w:pPr>
        <w:pStyle w:val="Standard"/>
        <w:snapToGrid w:val="0"/>
        <w:jc w:val="both"/>
        <w:rPr>
          <w:rFonts w:ascii="Times New Roman" w:hAnsi="Times New Roman" w:cs="Times New Roman"/>
          <w:sz w:val="22"/>
          <w:szCs w:val="22"/>
        </w:rPr>
      </w:pPr>
    </w:p>
    <w:p w14:paraId="30A077BF" w14:textId="77777777" w:rsidR="00616A92" w:rsidRDefault="00616A92">
      <w:pPr>
        <w:pStyle w:val="Standard"/>
        <w:snapToGrid w:val="0"/>
        <w:jc w:val="both"/>
        <w:rPr>
          <w:rFonts w:ascii="Times New Roman" w:hAnsi="Times New Roman" w:cs="Times New Roman"/>
          <w:b/>
          <w:bCs/>
          <w:sz w:val="22"/>
          <w:szCs w:val="22"/>
        </w:rPr>
      </w:pPr>
    </w:p>
    <w:p w14:paraId="171E9F66" w14:textId="77777777" w:rsidR="00616A92" w:rsidRDefault="008F23F8">
      <w:pPr>
        <w:pStyle w:val="Standard"/>
        <w:snapToGrid w:val="0"/>
        <w:jc w:val="both"/>
        <w:rPr>
          <w:rFonts w:ascii="Times New Roman" w:hAnsi="Times New Roman" w:cs="Times New Roman"/>
          <w:b/>
          <w:bCs/>
          <w:sz w:val="22"/>
          <w:szCs w:val="22"/>
        </w:rPr>
      </w:pPr>
      <w:proofErr w:type="gramStart"/>
      <w:r>
        <w:rPr>
          <w:rFonts w:ascii="Times New Roman" w:hAnsi="Times New Roman" w:cs="Times New Roman"/>
          <w:b/>
          <w:bCs/>
          <w:sz w:val="22"/>
          <w:szCs w:val="22"/>
        </w:rPr>
        <w:t>DÉCIMA.-</w:t>
      </w:r>
      <w:proofErr w:type="gramEnd"/>
      <w:r>
        <w:rPr>
          <w:rFonts w:ascii="Times New Roman" w:hAnsi="Times New Roman" w:cs="Times New Roman"/>
          <w:b/>
          <w:bCs/>
          <w:sz w:val="22"/>
          <w:szCs w:val="22"/>
        </w:rPr>
        <w:t>FUERZA MAYOR:</w:t>
      </w:r>
    </w:p>
    <w:p w14:paraId="0CD5CAB3" w14:textId="77777777" w:rsidR="00616A92" w:rsidRDefault="00616A92">
      <w:pPr>
        <w:pStyle w:val="Standard"/>
        <w:snapToGrid w:val="0"/>
        <w:jc w:val="both"/>
        <w:rPr>
          <w:rFonts w:ascii="Times New Roman" w:hAnsi="Times New Roman" w:cs="Times New Roman"/>
          <w:sz w:val="22"/>
          <w:szCs w:val="22"/>
        </w:rPr>
      </w:pPr>
    </w:p>
    <w:p w14:paraId="00CDE2D0" w14:textId="77777777" w:rsidR="00616A92" w:rsidRDefault="008F23F8">
      <w:pPr>
        <w:pStyle w:val="Standard"/>
        <w:snapToGrid w:val="0"/>
        <w:jc w:val="both"/>
      </w:pPr>
      <w:r>
        <w:rPr>
          <w:rFonts w:ascii="Times New Roman" w:hAnsi="Times New Roman" w:cs="Times New Roman"/>
          <w:sz w:val="22"/>
          <w:szCs w:val="22"/>
        </w:rPr>
        <w:t xml:space="preserve">Para aquellos casos de fuerza mayor o caso fortuito, se estará a lo que manda el Art. 30 del Código Civil. En cualesquiera de estos supuestos, EL </w:t>
      </w:r>
      <w:r>
        <w:rPr>
          <w:rFonts w:ascii="Times New Roman" w:hAnsi="Times New Roman" w:cs="Times New Roman"/>
          <w:sz w:val="22"/>
          <w:szCs w:val="22"/>
        </w:rPr>
        <w:t>CONTRATADO deberá notificar por escrito al CONTRATANTE del hecho que motivo el supuesto, el que deberá ser probado en legal y debida forma, de tal manera que permita acordar nuevos plazos, si fuere el caso. Ambas partes colaborarán de buena fe y en especia</w:t>
      </w:r>
      <w:r>
        <w:rPr>
          <w:rFonts w:ascii="Times New Roman" w:hAnsi="Times New Roman" w:cs="Times New Roman"/>
          <w:sz w:val="22"/>
          <w:szCs w:val="22"/>
        </w:rPr>
        <w:t xml:space="preserve">l el CONTRATADO para facilitar, bien la contratación de una nueva entidad que dé continuidad a los trabajos, o bien para que el CONTRATANTE pueda continuar con los trabajos, y en cualquiera de los casos facilitar la transferencia del conocimiento y </w:t>
      </w:r>
      <w:proofErr w:type="spellStart"/>
      <w:r>
        <w:rPr>
          <w:rFonts w:ascii="Times New Roman" w:hAnsi="Times New Roman" w:cs="Times New Roman"/>
          <w:sz w:val="22"/>
          <w:szCs w:val="22"/>
        </w:rPr>
        <w:t>sub-pro</w:t>
      </w:r>
      <w:r>
        <w:rPr>
          <w:rFonts w:ascii="Times New Roman" w:hAnsi="Times New Roman" w:cs="Times New Roman"/>
          <w:sz w:val="22"/>
          <w:szCs w:val="22"/>
        </w:rPr>
        <w:t>ductos</w:t>
      </w:r>
      <w:proofErr w:type="spellEnd"/>
      <w:r>
        <w:rPr>
          <w:rFonts w:ascii="Times New Roman" w:hAnsi="Times New Roman" w:cs="Times New Roman"/>
          <w:sz w:val="22"/>
          <w:szCs w:val="22"/>
        </w:rPr>
        <w:t xml:space="preserve"> generados.</w:t>
      </w:r>
    </w:p>
    <w:p w14:paraId="7582F85C" w14:textId="77777777" w:rsidR="00616A92" w:rsidRDefault="00616A92">
      <w:pPr>
        <w:pStyle w:val="Standard"/>
        <w:snapToGrid w:val="0"/>
        <w:jc w:val="both"/>
        <w:rPr>
          <w:rFonts w:ascii="Times New Roman" w:hAnsi="Times New Roman" w:cs="Times New Roman"/>
          <w:sz w:val="22"/>
          <w:szCs w:val="22"/>
        </w:rPr>
      </w:pPr>
    </w:p>
    <w:p w14:paraId="3C7EE778" w14:textId="77777777" w:rsidR="00616A92" w:rsidRDefault="00616A92">
      <w:pPr>
        <w:pStyle w:val="Standard"/>
        <w:snapToGrid w:val="0"/>
        <w:jc w:val="both"/>
        <w:rPr>
          <w:rFonts w:ascii="Times New Roman" w:hAnsi="Times New Roman" w:cs="Times New Roman"/>
          <w:b/>
          <w:bCs/>
          <w:sz w:val="22"/>
          <w:szCs w:val="22"/>
        </w:rPr>
      </w:pPr>
    </w:p>
    <w:p w14:paraId="6B82CA52"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 xml:space="preserve">DÉCIMA </w:t>
      </w:r>
      <w:proofErr w:type="gramStart"/>
      <w:r>
        <w:rPr>
          <w:rFonts w:ascii="Times New Roman" w:hAnsi="Times New Roman" w:cs="Times New Roman"/>
          <w:b/>
          <w:bCs/>
          <w:sz w:val="22"/>
          <w:szCs w:val="22"/>
        </w:rPr>
        <w:t>PRIMERA.-</w:t>
      </w:r>
      <w:proofErr w:type="gramEnd"/>
      <w:r>
        <w:rPr>
          <w:rFonts w:ascii="Times New Roman" w:hAnsi="Times New Roman" w:cs="Times New Roman"/>
          <w:b/>
          <w:bCs/>
          <w:sz w:val="22"/>
          <w:szCs w:val="22"/>
        </w:rPr>
        <w:t>NIVELES DE SERVICIO Y PENALIZACIONES:</w:t>
      </w:r>
    </w:p>
    <w:p w14:paraId="1398A2EE" w14:textId="77777777" w:rsidR="00616A92" w:rsidRDefault="00616A92">
      <w:pPr>
        <w:pStyle w:val="Standard"/>
        <w:snapToGrid w:val="0"/>
        <w:jc w:val="both"/>
        <w:rPr>
          <w:rFonts w:ascii="Times New Roman" w:hAnsi="Times New Roman" w:cs="Times New Roman"/>
          <w:sz w:val="22"/>
          <w:szCs w:val="22"/>
        </w:rPr>
      </w:pPr>
    </w:p>
    <w:p w14:paraId="61AF30BE"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Con el propósito de establecer los lineamientos que regirán el presente servicio, se establecen los Niveles de Servicio abajo detallados.</w:t>
      </w:r>
    </w:p>
    <w:p w14:paraId="18EDD047" w14:textId="77777777" w:rsidR="00616A92" w:rsidRDefault="00616A92">
      <w:pPr>
        <w:pStyle w:val="Standard"/>
        <w:snapToGrid w:val="0"/>
        <w:jc w:val="both"/>
        <w:rPr>
          <w:rFonts w:ascii="Times New Roman" w:hAnsi="Times New Roman" w:cs="Times New Roman"/>
          <w:sz w:val="22"/>
          <w:szCs w:val="22"/>
        </w:rPr>
      </w:pPr>
    </w:p>
    <w:tbl>
      <w:tblPr>
        <w:tblW w:w="9635" w:type="dxa"/>
        <w:tblInd w:w="55" w:type="dxa"/>
        <w:tblCellMar>
          <w:top w:w="55" w:type="dxa"/>
          <w:left w:w="55" w:type="dxa"/>
          <w:bottom w:w="55" w:type="dxa"/>
          <w:right w:w="55" w:type="dxa"/>
        </w:tblCellMar>
        <w:tblLook w:val="0000" w:firstRow="0" w:lastRow="0" w:firstColumn="0" w:lastColumn="0" w:noHBand="0" w:noVBand="0"/>
      </w:tblPr>
      <w:tblGrid>
        <w:gridCol w:w="507"/>
        <w:gridCol w:w="4311"/>
        <w:gridCol w:w="2410"/>
        <w:gridCol w:w="2407"/>
      </w:tblGrid>
      <w:tr w:rsidR="00616A92" w14:paraId="3B4A6FDB" w14:textId="77777777">
        <w:tc>
          <w:tcPr>
            <w:tcW w:w="507" w:type="dxa"/>
            <w:tcBorders>
              <w:top w:val="single" w:sz="2" w:space="0" w:color="000000"/>
              <w:left w:val="single" w:sz="2" w:space="0" w:color="000000"/>
              <w:bottom w:val="single" w:sz="2" w:space="0" w:color="000000"/>
            </w:tcBorders>
          </w:tcPr>
          <w:p w14:paraId="765BF2CE" w14:textId="77777777" w:rsidR="00616A92" w:rsidRDefault="008F23F8">
            <w:pPr>
              <w:pStyle w:val="Contenidodelatabla"/>
              <w:snapToGrid w:val="0"/>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4311" w:type="dxa"/>
            <w:tcBorders>
              <w:top w:val="single" w:sz="2" w:space="0" w:color="000000"/>
              <w:left w:val="single" w:sz="2" w:space="0" w:color="000000"/>
              <w:bottom w:val="single" w:sz="2" w:space="0" w:color="000000"/>
            </w:tcBorders>
          </w:tcPr>
          <w:p w14:paraId="407EBFD3" w14:textId="77777777" w:rsidR="00616A92" w:rsidRDefault="008F23F8">
            <w:pPr>
              <w:pStyle w:val="Contenidodelatabla"/>
              <w:snapToGrid w:val="0"/>
              <w:jc w:val="center"/>
              <w:rPr>
                <w:rFonts w:ascii="Times New Roman" w:hAnsi="Times New Roman" w:cs="Times New Roman"/>
                <w:b/>
                <w:bCs/>
                <w:sz w:val="22"/>
                <w:szCs w:val="22"/>
              </w:rPr>
            </w:pPr>
            <w:r>
              <w:rPr>
                <w:rFonts w:ascii="Times New Roman" w:hAnsi="Times New Roman" w:cs="Times New Roman"/>
                <w:b/>
                <w:bCs/>
                <w:sz w:val="22"/>
                <w:szCs w:val="22"/>
              </w:rPr>
              <w:t>Descripción del nivel</w:t>
            </w:r>
          </w:p>
        </w:tc>
        <w:tc>
          <w:tcPr>
            <w:tcW w:w="2410" w:type="dxa"/>
            <w:tcBorders>
              <w:top w:val="single" w:sz="2" w:space="0" w:color="000000"/>
              <w:left w:val="single" w:sz="2" w:space="0" w:color="000000"/>
              <w:bottom w:val="single" w:sz="2" w:space="0" w:color="000000"/>
            </w:tcBorders>
          </w:tcPr>
          <w:p w14:paraId="5991C636" w14:textId="77777777" w:rsidR="00616A92" w:rsidRDefault="008F23F8">
            <w:pPr>
              <w:pStyle w:val="Contenidodelatabla"/>
              <w:snapToGrid w:val="0"/>
              <w:jc w:val="center"/>
              <w:rPr>
                <w:rFonts w:ascii="Times New Roman" w:hAnsi="Times New Roman" w:cs="Times New Roman"/>
                <w:b/>
                <w:bCs/>
                <w:sz w:val="22"/>
                <w:szCs w:val="22"/>
              </w:rPr>
            </w:pPr>
            <w:r>
              <w:rPr>
                <w:rFonts w:ascii="Times New Roman" w:hAnsi="Times New Roman" w:cs="Times New Roman"/>
                <w:b/>
                <w:bCs/>
                <w:sz w:val="22"/>
                <w:szCs w:val="22"/>
              </w:rPr>
              <w:t>Cumplimiento</w:t>
            </w:r>
          </w:p>
        </w:tc>
        <w:tc>
          <w:tcPr>
            <w:tcW w:w="2407" w:type="dxa"/>
            <w:tcBorders>
              <w:top w:val="single" w:sz="2" w:space="0" w:color="000000"/>
              <w:left w:val="single" w:sz="2" w:space="0" w:color="000000"/>
              <w:bottom w:val="single" w:sz="2" w:space="0" w:color="000000"/>
              <w:right w:val="single" w:sz="2" w:space="0" w:color="000000"/>
            </w:tcBorders>
          </w:tcPr>
          <w:p w14:paraId="486DE72C" w14:textId="77777777" w:rsidR="00616A92" w:rsidRDefault="008F23F8">
            <w:pPr>
              <w:pStyle w:val="Contenidodelatabla"/>
              <w:snapToGrid w:val="0"/>
              <w:jc w:val="center"/>
              <w:rPr>
                <w:rFonts w:ascii="Times New Roman" w:hAnsi="Times New Roman" w:cs="Times New Roman"/>
                <w:b/>
                <w:bCs/>
                <w:sz w:val="22"/>
                <w:szCs w:val="22"/>
              </w:rPr>
            </w:pPr>
            <w:r>
              <w:rPr>
                <w:rFonts w:ascii="Times New Roman" w:hAnsi="Times New Roman" w:cs="Times New Roman"/>
                <w:b/>
                <w:bCs/>
                <w:sz w:val="22"/>
                <w:szCs w:val="22"/>
              </w:rPr>
              <w:t>Penalización</w:t>
            </w:r>
          </w:p>
        </w:tc>
      </w:tr>
      <w:tr w:rsidR="00616A92" w14:paraId="5D3F3A94" w14:textId="77777777">
        <w:tc>
          <w:tcPr>
            <w:tcW w:w="507" w:type="dxa"/>
            <w:tcBorders>
              <w:left w:val="single" w:sz="2" w:space="0" w:color="000000"/>
              <w:bottom w:val="single" w:sz="2" w:space="0" w:color="000000"/>
            </w:tcBorders>
          </w:tcPr>
          <w:p w14:paraId="31B1FB7A"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1</w:t>
            </w:r>
          </w:p>
        </w:tc>
        <w:tc>
          <w:tcPr>
            <w:tcW w:w="4311" w:type="dxa"/>
            <w:tcBorders>
              <w:left w:val="single" w:sz="2" w:space="0" w:color="000000"/>
              <w:bottom w:val="single" w:sz="2" w:space="0" w:color="000000"/>
            </w:tcBorders>
          </w:tcPr>
          <w:p w14:paraId="140945C6"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Incumplimiento de responsabilidades éticas por parte del personal de EL CONTRATADO, así como las especificaciones técnicas descritas en el presente contrato.</w:t>
            </w:r>
          </w:p>
        </w:tc>
        <w:tc>
          <w:tcPr>
            <w:tcW w:w="2410" w:type="dxa"/>
            <w:tcBorders>
              <w:left w:val="single" w:sz="2" w:space="0" w:color="000000"/>
              <w:bottom w:val="single" w:sz="2" w:space="0" w:color="000000"/>
            </w:tcBorders>
          </w:tcPr>
          <w:p w14:paraId="42C67739"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100%</w:t>
            </w:r>
          </w:p>
        </w:tc>
        <w:tc>
          <w:tcPr>
            <w:tcW w:w="2407" w:type="dxa"/>
            <w:tcBorders>
              <w:left w:val="single" w:sz="2" w:space="0" w:color="000000"/>
              <w:bottom w:val="single" w:sz="2" w:space="0" w:color="000000"/>
              <w:right w:val="single" w:sz="2" w:space="0" w:color="000000"/>
            </w:tcBorders>
          </w:tcPr>
          <w:p w14:paraId="52D8ABAF"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10% del valor de este contrato</w:t>
            </w:r>
          </w:p>
        </w:tc>
      </w:tr>
      <w:tr w:rsidR="00616A92" w14:paraId="1B79F5F1" w14:textId="77777777">
        <w:tc>
          <w:tcPr>
            <w:tcW w:w="507" w:type="dxa"/>
            <w:tcBorders>
              <w:left w:val="single" w:sz="2" w:space="0" w:color="000000"/>
              <w:bottom w:val="single" w:sz="2" w:space="0" w:color="000000"/>
            </w:tcBorders>
          </w:tcPr>
          <w:p w14:paraId="5DB73015"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2</w:t>
            </w:r>
          </w:p>
        </w:tc>
        <w:tc>
          <w:tcPr>
            <w:tcW w:w="4311" w:type="dxa"/>
            <w:tcBorders>
              <w:left w:val="single" w:sz="2" w:space="0" w:color="000000"/>
              <w:bottom w:val="single" w:sz="2" w:space="0" w:color="000000"/>
            </w:tcBorders>
          </w:tcPr>
          <w:p w14:paraId="57BC7A2E"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 xml:space="preserve">Promocionar, vender o </w:t>
            </w:r>
            <w:r>
              <w:rPr>
                <w:rFonts w:ascii="Times New Roman" w:hAnsi="Times New Roman" w:cs="Times New Roman"/>
                <w:sz w:val="22"/>
                <w:szCs w:val="22"/>
              </w:rPr>
              <w:t>entregar la programación, códigos fuente o bases de datos de este Sistema sin previa comunicación simple al CONTRATANTE exclusivamente en lo referente al contrato</w:t>
            </w:r>
          </w:p>
        </w:tc>
        <w:tc>
          <w:tcPr>
            <w:tcW w:w="2410" w:type="dxa"/>
            <w:tcBorders>
              <w:left w:val="single" w:sz="2" w:space="0" w:color="000000"/>
              <w:bottom w:val="single" w:sz="2" w:space="0" w:color="000000"/>
            </w:tcBorders>
          </w:tcPr>
          <w:p w14:paraId="74A82DC5"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100%</w:t>
            </w:r>
          </w:p>
        </w:tc>
        <w:tc>
          <w:tcPr>
            <w:tcW w:w="2407" w:type="dxa"/>
            <w:tcBorders>
              <w:left w:val="single" w:sz="2" w:space="0" w:color="000000"/>
              <w:bottom w:val="single" w:sz="2" w:space="0" w:color="000000"/>
              <w:right w:val="single" w:sz="2" w:space="0" w:color="000000"/>
            </w:tcBorders>
          </w:tcPr>
          <w:p w14:paraId="72F0D074"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50% del valor de este contrato</w:t>
            </w:r>
          </w:p>
        </w:tc>
      </w:tr>
      <w:tr w:rsidR="00616A92" w14:paraId="04D7535B" w14:textId="77777777">
        <w:tc>
          <w:tcPr>
            <w:tcW w:w="507" w:type="dxa"/>
            <w:tcBorders>
              <w:left w:val="single" w:sz="2" w:space="0" w:color="000000"/>
              <w:bottom w:val="single" w:sz="2" w:space="0" w:color="000000"/>
            </w:tcBorders>
          </w:tcPr>
          <w:p w14:paraId="30DCE582"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3</w:t>
            </w:r>
          </w:p>
        </w:tc>
        <w:tc>
          <w:tcPr>
            <w:tcW w:w="4311" w:type="dxa"/>
            <w:tcBorders>
              <w:left w:val="single" w:sz="2" w:space="0" w:color="000000"/>
              <w:bottom w:val="single" w:sz="2" w:space="0" w:color="000000"/>
            </w:tcBorders>
          </w:tcPr>
          <w:p w14:paraId="255D8698"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No culminar el desarrollo completo del Sistema en el t</w:t>
            </w:r>
            <w:r>
              <w:rPr>
                <w:rFonts w:ascii="Times New Roman" w:hAnsi="Times New Roman" w:cs="Times New Roman"/>
                <w:sz w:val="22"/>
                <w:szCs w:val="22"/>
              </w:rPr>
              <w:t>iempo establecido.</w:t>
            </w:r>
          </w:p>
        </w:tc>
        <w:tc>
          <w:tcPr>
            <w:tcW w:w="2410" w:type="dxa"/>
            <w:tcBorders>
              <w:left w:val="single" w:sz="2" w:space="0" w:color="000000"/>
              <w:bottom w:val="single" w:sz="2" w:space="0" w:color="000000"/>
            </w:tcBorders>
          </w:tcPr>
          <w:p w14:paraId="10012AF2"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100%</w:t>
            </w:r>
          </w:p>
        </w:tc>
        <w:tc>
          <w:tcPr>
            <w:tcW w:w="2407" w:type="dxa"/>
            <w:tcBorders>
              <w:left w:val="single" w:sz="2" w:space="0" w:color="000000"/>
              <w:bottom w:val="single" w:sz="2" w:space="0" w:color="000000"/>
              <w:right w:val="single" w:sz="2" w:space="0" w:color="000000"/>
            </w:tcBorders>
          </w:tcPr>
          <w:p w14:paraId="17D94275"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1 % del valor de este contrato por cada día de retraso</w:t>
            </w:r>
          </w:p>
        </w:tc>
      </w:tr>
      <w:tr w:rsidR="00616A92" w14:paraId="2C6DB5B4" w14:textId="77777777">
        <w:tc>
          <w:tcPr>
            <w:tcW w:w="507" w:type="dxa"/>
            <w:tcBorders>
              <w:left w:val="single" w:sz="2" w:space="0" w:color="000000"/>
              <w:bottom w:val="single" w:sz="2" w:space="0" w:color="000000"/>
            </w:tcBorders>
          </w:tcPr>
          <w:p w14:paraId="53A57D29"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lastRenderedPageBreak/>
              <w:t>4</w:t>
            </w:r>
          </w:p>
        </w:tc>
        <w:tc>
          <w:tcPr>
            <w:tcW w:w="4311" w:type="dxa"/>
            <w:tcBorders>
              <w:left w:val="single" w:sz="2" w:space="0" w:color="000000"/>
              <w:bottom w:val="single" w:sz="2" w:space="0" w:color="000000"/>
            </w:tcBorders>
          </w:tcPr>
          <w:p w14:paraId="0EBF6317"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No cancelar a tiempo los valores acordados en la cláusula CUARTA del presente contrato</w:t>
            </w:r>
          </w:p>
        </w:tc>
        <w:tc>
          <w:tcPr>
            <w:tcW w:w="2410" w:type="dxa"/>
            <w:tcBorders>
              <w:left w:val="single" w:sz="2" w:space="0" w:color="000000"/>
              <w:bottom w:val="single" w:sz="2" w:space="0" w:color="000000"/>
            </w:tcBorders>
          </w:tcPr>
          <w:p w14:paraId="5F4930FC" w14:textId="77777777" w:rsidR="00616A92" w:rsidRDefault="008F23F8">
            <w:pPr>
              <w:pStyle w:val="Contenidodelatabla"/>
              <w:snapToGrid w:val="0"/>
              <w:jc w:val="center"/>
              <w:rPr>
                <w:rFonts w:ascii="Times New Roman" w:hAnsi="Times New Roman" w:cs="Times New Roman"/>
                <w:sz w:val="22"/>
                <w:szCs w:val="22"/>
              </w:rPr>
            </w:pPr>
            <w:r>
              <w:rPr>
                <w:rFonts w:ascii="Times New Roman" w:hAnsi="Times New Roman" w:cs="Times New Roman"/>
                <w:sz w:val="22"/>
                <w:szCs w:val="22"/>
              </w:rPr>
              <w:t>100%</w:t>
            </w:r>
          </w:p>
        </w:tc>
        <w:tc>
          <w:tcPr>
            <w:tcW w:w="2407" w:type="dxa"/>
            <w:tcBorders>
              <w:left w:val="single" w:sz="2" w:space="0" w:color="000000"/>
              <w:bottom w:val="single" w:sz="2" w:space="0" w:color="000000"/>
              <w:right w:val="single" w:sz="2" w:space="0" w:color="000000"/>
            </w:tcBorders>
          </w:tcPr>
          <w:p w14:paraId="15E92644" w14:textId="77777777" w:rsidR="00616A92" w:rsidRDefault="008F23F8">
            <w:pPr>
              <w:pStyle w:val="Contenidodelatabla"/>
              <w:snapToGrid w:val="0"/>
              <w:jc w:val="both"/>
              <w:rPr>
                <w:rFonts w:ascii="Times New Roman" w:hAnsi="Times New Roman" w:cs="Times New Roman"/>
                <w:sz w:val="22"/>
                <w:szCs w:val="22"/>
              </w:rPr>
            </w:pPr>
            <w:r>
              <w:rPr>
                <w:rFonts w:ascii="Times New Roman" w:hAnsi="Times New Roman" w:cs="Times New Roman"/>
                <w:sz w:val="22"/>
                <w:szCs w:val="22"/>
              </w:rPr>
              <w:t>1% del valor de este contrato por cada día de retraso</w:t>
            </w:r>
          </w:p>
        </w:tc>
      </w:tr>
    </w:tbl>
    <w:p w14:paraId="07E07A4F" w14:textId="77777777" w:rsidR="00616A92" w:rsidRDefault="00616A92">
      <w:pPr>
        <w:pStyle w:val="Standard"/>
        <w:snapToGrid w:val="0"/>
        <w:jc w:val="both"/>
        <w:rPr>
          <w:rFonts w:ascii="Times New Roman" w:hAnsi="Times New Roman" w:cs="Times New Roman"/>
          <w:sz w:val="22"/>
          <w:szCs w:val="22"/>
        </w:rPr>
      </w:pPr>
    </w:p>
    <w:p w14:paraId="49C0D9DA" w14:textId="77777777" w:rsidR="00616A92" w:rsidRDefault="00616A92">
      <w:pPr>
        <w:pStyle w:val="Standard"/>
        <w:snapToGrid w:val="0"/>
        <w:jc w:val="both"/>
        <w:rPr>
          <w:rFonts w:ascii="Times New Roman" w:hAnsi="Times New Roman" w:cs="Times New Roman"/>
          <w:sz w:val="22"/>
          <w:szCs w:val="22"/>
        </w:rPr>
      </w:pPr>
    </w:p>
    <w:p w14:paraId="06726008"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Las </w:t>
      </w:r>
      <w:r>
        <w:rPr>
          <w:rFonts w:ascii="Times New Roman" w:hAnsi="Times New Roman" w:cs="Times New Roman"/>
          <w:sz w:val="22"/>
          <w:szCs w:val="22"/>
        </w:rPr>
        <w:t>penalizaciones 1, 2, y 3 expuestas en la tabla anterior no se aplicarán en los casos en los que se demuestre que el retraso es debido al CONTRATANTE. EL CONTRATADO no autoriza expresamente al CONTRATANTE, a debitar del valor de la factura o facturas, el mo</w:t>
      </w:r>
      <w:r>
        <w:rPr>
          <w:rFonts w:ascii="Times New Roman" w:hAnsi="Times New Roman" w:cs="Times New Roman"/>
          <w:sz w:val="22"/>
          <w:szCs w:val="22"/>
        </w:rPr>
        <w:t>nto descrito en la penalización por concepto de incumplimiento en los Niveles de Servicio. AMBAS PARTES se pondrán de acuerdo y por escrito para definir la forma de pago de las penalizaciones en las que incurran.</w:t>
      </w:r>
    </w:p>
    <w:p w14:paraId="6CDAD298" w14:textId="77777777" w:rsidR="00616A92" w:rsidRDefault="00616A92">
      <w:pPr>
        <w:pStyle w:val="Standard"/>
        <w:snapToGrid w:val="0"/>
        <w:jc w:val="both"/>
        <w:rPr>
          <w:rFonts w:ascii="Times New Roman" w:hAnsi="Times New Roman" w:cs="Times New Roman"/>
          <w:sz w:val="22"/>
          <w:szCs w:val="22"/>
        </w:rPr>
      </w:pPr>
    </w:p>
    <w:p w14:paraId="21CDFA32" w14:textId="77777777" w:rsidR="00616A92" w:rsidRDefault="00616A92">
      <w:pPr>
        <w:pStyle w:val="Standard"/>
        <w:snapToGrid w:val="0"/>
        <w:jc w:val="both"/>
        <w:rPr>
          <w:rFonts w:ascii="Times New Roman" w:hAnsi="Times New Roman" w:cs="Times New Roman"/>
          <w:b/>
          <w:bCs/>
          <w:sz w:val="22"/>
          <w:szCs w:val="22"/>
        </w:rPr>
      </w:pPr>
    </w:p>
    <w:p w14:paraId="76041612"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 xml:space="preserve">DÉCIMA </w:t>
      </w:r>
      <w:proofErr w:type="gramStart"/>
      <w:r>
        <w:rPr>
          <w:rFonts w:ascii="Times New Roman" w:hAnsi="Times New Roman" w:cs="Times New Roman"/>
          <w:b/>
          <w:bCs/>
          <w:sz w:val="22"/>
          <w:szCs w:val="22"/>
        </w:rPr>
        <w:t>SEGUNDA.-</w:t>
      </w:r>
      <w:proofErr w:type="gramEnd"/>
      <w:r>
        <w:rPr>
          <w:rFonts w:ascii="Times New Roman" w:hAnsi="Times New Roman" w:cs="Times New Roman"/>
          <w:b/>
          <w:bCs/>
          <w:sz w:val="22"/>
          <w:szCs w:val="22"/>
        </w:rPr>
        <w:t>NATURALEZA:</w:t>
      </w:r>
    </w:p>
    <w:p w14:paraId="15CF9C70" w14:textId="77777777" w:rsidR="00616A92" w:rsidRDefault="00616A92">
      <w:pPr>
        <w:pStyle w:val="Standard"/>
        <w:snapToGrid w:val="0"/>
        <w:jc w:val="both"/>
        <w:rPr>
          <w:rFonts w:ascii="Times New Roman" w:hAnsi="Times New Roman" w:cs="Times New Roman"/>
          <w:sz w:val="22"/>
          <w:szCs w:val="22"/>
        </w:rPr>
      </w:pPr>
    </w:p>
    <w:p w14:paraId="58B13DBE"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CONTRATAD</w:t>
      </w:r>
      <w:r>
        <w:rPr>
          <w:rFonts w:ascii="Times New Roman" w:hAnsi="Times New Roman" w:cs="Times New Roman"/>
          <w:sz w:val="22"/>
          <w:szCs w:val="22"/>
        </w:rPr>
        <w:t>O empleará toda su capacidad, conocimientos y experiencia para el óptimo cumplimiento de la prestación materia de este contrato. Por la naturaleza civil del mismo, EL CONTRATADO está facultado para desarrollar otras actividades lucrativas por cuenta propia</w:t>
      </w:r>
      <w:r>
        <w:rPr>
          <w:rFonts w:ascii="Times New Roman" w:hAnsi="Times New Roman" w:cs="Times New Roman"/>
          <w:sz w:val="22"/>
          <w:szCs w:val="22"/>
        </w:rPr>
        <w:t xml:space="preserve"> o de terceros y no estará sujeto ni a horario ni a calendario, pero deberá cumplir con lo acordado en forma oportuna y a plena satisfacción del CONTRATANTE.</w:t>
      </w:r>
    </w:p>
    <w:p w14:paraId="229A7FB0" w14:textId="77777777" w:rsidR="00616A92" w:rsidRDefault="00616A92">
      <w:pPr>
        <w:pStyle w:val="Standard"/>
        <w:snapToGrid w:val="0"/>
        <w:jc w:val="both"/>
        <w:rPr>
          <w:rFonts w:ascii="Times New Roman" w:hAnsi="Times New Roman" w:cs="Times New Roman"/>
          <w:sz w:val="22"/>
          <w:szCs w:val="22"/>
        </w:rPr>
      </w:pPr>
    </w:p>
    <w:p w14:paraId="1C21385D"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Las partes que intervienen reconocen expresamente que EL CONTRATANTE no tiene relación laboral al</w:t>
      </w:r>
      <w:r>
        <w:rPr>
          <w:rFonts w:ascii="Times New Roman" w:hAnsi="Times New Roman" w:cs="Times New Roman"/>
          <w:sz w:val="22"/>
          <w:szCs w:val="22"/>
        </w:rPr>
        <w:t>guna con EL CONTRATADO o viceversa, ni con las personas que prestan los servicios a EL CONTRATADO, pues la relación laboral es directamente con este último y se obliga a indemnizar de cualquier reclamo que se hiciere a EL CONTRATANTE. EL CONTRATADO asume t</w:t>
      </w:r>
      <w:r>
        <w:rPr>
          <w:rFonts w:ascii="Times New Roman" w:hAnsi="Times New Roman" w:cs="Times New Roman"/>
          <w:sz w:val="22"/>
          <w:szCs w:val="22"/>
        </w:rPr>
        <w:t>odas las obligaciones derivadas del Código del Trabajo y de la Ley del Instituto Ecuatoriano de Seguridad Social, por el personal que emplee para cumplir lo convenido aquí, sin que EL CONTRATANTE tenga responsabilidad alguna ni relación laboral sobre tales</w:t>
      </w:r>
      <w:r>
        <w:rPr>
          <w:rFonts w:ascii="Times New Roman" w:hAnsi="Times New Roman" w:cs="Times New Roman"/>
          <w:sz w:val="22"/>
          <w:szCs w:val="22"/>
        </w:rPr>
        <w:t xml:space="preserve"> obligaciones, ni aún a título solidario.</w:t>
      </w:r>
    </w:p>
    <w:p w14:paraId="417C0ED1" w14:textId="77777777" w:rsidR="00616A92" w:rsidRDefault="00616A92">
      <w:pPr>
        <w:pStyle w:val="Standard"/>
        <w:snapToGrid w:val="0"/>
        <w:jc w:val="both"/>
        <w:rPr>
          <w:rFonts w:ascii="Times New Roman" w:hAnsi="Times New Roman" w:cs="Times New Roman"/>
          <w:sz w:val="22"/>
          <w:szCs w:val="22"/>
        </w:rPr>
      </w:pPr>
    </w:p>
    <w:p w14:paraId="4F51494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El presente contrato es esencialmente civil y se lo celebra al amparo de lo previsto en la segunda disposición general dictada por la Asamblea Nacional Constituyente el 30 de Abril de 2008, mediante el cual dos em</w:t>
      </w:r>
      <w:r>
        <w:rPr>
          <w:rFonts w:ascii="Times New Roman" w:hAnsi="Times New Roman" w:cs="Times New Roman"/>
          <w:sz w:val="22"/>
          <w:szCs w:val="22"/>
        </w:rPr>
        <w:t>presas con diferentes giros comerciales convergen para aprovechar sus propias potencialidades, sin que este convenio pueda derivar en connotaciones de orden laboral, expresándose de modo concreto que no nace ni existe ninguna relación contractual laboral d</w:t>
      </w:r>
      <w:r>
        <w:rPr>
          <w:rFonts w:ascii="Times New Roman" w:hAnsi="Times New Roman" w:cs="Times New Roman"/>
          <w:sz w:val="22"/>
          <w:szCs w:val="22"/>
        </w:rPr>
        <w:t xml:space="preserve">e dependencia sino de carácter civil entre las partes y que las relaciones de éstas con sus respectivos trabajadores son de su propia cuenta, sin que la otra tenga absolutamente nada que ver en tales relaciones, a ningún título, como tampoco hacerse cargo </w:t>
      </w:r>
      <w:r>
        <w:rPr>
          <w:rFonts w:ascii="Times New Roman" w:hAnsi="Times New Roman" w:cs="Times New Roman"/>
          <w:sz w:val="22"/>
          <w:szCs w:val="22"/>
        </w:rPr>
        <w:t>de las obligaciones y responsabilidades que cada uno de ellos en forma individual tiene respecto de sus trabajadores. Por lo tanto, queda descartada incluso una eventual solidaridad patronal entre las partes y cada una de ellas, por su cuenta, deberá respo</w:t>
      </w:r>
      <w:r>
        <w:rPr>
          <w:rFonts w:ascii="Times New Roman" w:hAnsi="Times New Roman" w:cs="Times New Roman"/>
          <w:sz w:val="22"/>
          <w:szCs w:val="22"/>
        </w:rPr>
        <w:t>nder por toda clase de solicitudes, procesos y demandas, contratos, reclamos y gastos relacionados con su personal, así como las obligaciones que se originen por causa de lesiones ocasionadas a su personal en cumplimiento de su trabajo o por negligencia de</w:t>
      </w:r>
      <w:r>
        <w:rPr>
          <w:rFonts w:ascii="Times New Roman" w:hAnsi="Times New Roman" w:cs="Times New Roman"/>
          <w:sz w:val="22"/>
          <w:szCs w:val="22"/>
        </w:rPr>
        <w:t xml:space="preserve"> este último.</w:t>
      </w:r>
    </w:p>
    <w:p w14:paraId="7C7440F0" w14:textId="77777777" w:rsidR="00616A92" w:rsidRDefault="00616A92">
      <w:pPr>
        <w:pStyle w:val="Standard"/>
        <w:snapToGrid w:val="0"/>
        <w:jc w:val="both"/>
        <w:rPr>
          <w:rFonts w:ascii="Times New Roman" w:hAnsi="Times New Roman" w:cs="Times New Roman"/>
          <w:sz w:val="22"/>
          <w:szCs w:val="22"/>
        </w:rPr>
      </w:pPr>
    </w:p>
    <w:p w14:paraId="12EC40D5"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En consecuencia, EL CONTRATADO no asume respecto de EL CONTRATANTE, ni viceversa, ninguna responsabilidad laboral o de seguridad social con el personal del que dispongan, contraten o llegaren a contratar para el cumplimiento de lo estipulado</w:t>
      </w:r>
      <w:r>
        <w:rPr>
          <w:rFonts w:ascii="Times New Roman" w:hAnsi="Times New Roman" w:cs="Times New Roman"/>
          <w:sz w:val="22"/>
          <w:szCs w:val="22"/>
        </w:rPr>
        <w:t xml:space="preserve"> en este contrato.</w:t>
      </w:r>
    </w:p>
    <w:p w14:paraId="0C7FF8C9" w14:textId="77777777" w:rsidR="00616A92" w:rsidRDefault="00616A92">
      <w:pPr>
        <w:pStyle w:val="Standard"/>
        <w:snapToGrid w:val="0"/>
        <w:jc w:val="both"/>
        <w:rPr>
          <w:rFonts w:ascii="Times New Roman" w:hAnsi="Times New Roman" w:cs="Times New Roman"/>
          <w:sz w:val="22"/>
          <w:szCs w:val="22"/>
        </w:rPr>
      </w:pPr>
    </w:p>
    <w:p w14:paraId="2477DC7C" w14:textId="77777777" w:rsidR="00616A92" w:rsidRDefault="00616A92">
      <w:pPr>
        <w:pStyle w:val="Standard"/>
        <w:snapToGrid w:val="0"/>
        <w:jc w:val="both"/>
        <w:rPr>
          <w:rFonts w:ascii="Times New Roman" w:hAnsi="Times New Roman" w:cs="Times New Roman"/>
          <w:b/>
          <w:bCs/>
          <w:sz w:val="22"/>
          <w:szCs w:val="22"/>
        </w:rPr>
      </w:pPr>
    </w:p>
    <w:p w14:paraId="255253FF"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DÉCIMA TERCERA: RESERVA Y CONFIDENCIALIDAD:</w:t>
      </w:r>
    </w:p>
    <w:p w14:paraId="626D1408" w14:textId="77777777" w:rsidR="00616A92" w:rsidRDefault="00616A92">
      <w:pPr>
        <w:pStyle w:val="Standard"/>
        <w:snapToGrid w:val="0"/>
        <w:jc w:val="both"/>
        <w:rPr>
          <w:rFonts w:ascii="Times New Roman" w:hAnsi="Times New Roman" w:cs="Times New Roman"/>
          <w:sz w:val="22"/>
          <w:szCs w:val="22"/>
        </w:rPr>
      </w:pPr>
    </w:p>
    <w:p w14:paraId="0DA6722B"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EL CONTRATADO, se comprometen a guardar la confidencialidad y el sigilo obligatorio sobre la información a la que tuviere acceso, durante y después del servicio contratado, </w:t>
      </w:r>
      <w:r>
        <w:rPr>
          <w:rFonts w:ascii="Times New Roman" w:hAnsi="Times New Roman" w:cs="Times New Roman"/>
          <w:sz w:val="22"/>
          <w:szCs w:val="22"/>
        </w:rPr>
        <w:lastRenderedPageBreak/>
        <w:t>exclusivamente en</w:t>
      </w:r>
      <w:r>
        <w:rPr>
          <w:rFonts w:ascii="Times New Roman" w:hAnsi="Times New Roman" w:cs="Times New Roman"/>
          <w:sz w:val="22"/>
          <w:szCs w:val="22"/>
        </w:rPr>
        <w:t xml:space="preserve"> lo atinente al objeto del contrato. Dicha información confidencial y secreto profesional incluye, sin limitar: estrategias, objetivos, políticas, proyectos, prioridades, cronogramas de trabajo, sistemas tecnológicos, manuales, reglamentos y en general tod</w:t>
      </w:r>
      <w:r>
        <w:rPr>
          <w:rFonts w:ascii="Times New Roman" w:hAnsi="Times New Roman" w:cs="Times New Roman"/>
          <w:sz w:val="22"/>
          <w:szCs w:val="22"/>
        </w:rPr>
        <w:t>os los aspectos y conceptos relacionados, utilizados o desarrollados por el CONTRATADO.</w:t>
      </w:r>
    </w:p>
    <w:p w14:paraId="45768761" w14:textId="77777777" w:rsidR="00616A92" w:rsidRDefault="00616A92">
      <w:pPr>
        <w:pStyle w:val="Standard"/>
        <w:snapToGrid w:val="0"/>
        <w:jc w:val="both"/>
        <w:rPr>
          <w:rFonts w:ascii="Times New Roman" w:hAnsi="Times New Roman" w:cs="Times New Roman"/>
          <w:sz w:val="22"/>
          <w:szCs w:val="22"/>
        </w:rPr>
      </w:pPr>
    </w:p>
    <w:p w14:paraId="6F34711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En caso de incumplimiento de esta cláusula, EL CONTRATADO será responsable ante EL CONTRATANTE y sus clientes, según el caso, por los perjuicios civiles que les haya p</w:t>
      </w:r>
      <w:r>
        <w:rPr>
          <w:rFonts w:ascii="Times New Roman" w:hAnsi="Times New Roman" w:cs="Times New Roman"/>
          <w:sz w:val="22"/>
          <w:szCs w:val="22"/>
        </w:rPr>
        <w:t>roducido el incumplimiento de lo dispuesto en esta cláusula, debiendo reconocer la indemnización civil que el juez en la sentencia del juicio que deberá iniciarse para el efecto estime, adecuada frente a los perjuicios irrogados.</w:t>
      </w:r>
    </w:p>
    <w:p w14:paraId="49E2C1C4" w14:textId="77777777" w:rsidR="00616A92" w:rsidRDefault="00616A92">
      <w:pPr>
        <w:pStyle w:val="Standard"/>
        <w:snapToGrid w:val="0"/>
        <w:jc w:val="both"/>
        <w:rPr>
          <w:rFonts w:ascii="Times New Roman" w:hAnsi="Times New Roman" w:cs="Times New Roman"/>
          <w:sz w:val="22"/>
          <w:szCs w:val="22"/>
        </w:rPr>
      </w:pPr>
    </w:p>
    <w:p w14:paraId="1B304A5B"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DÉCIMA CUARTA: SUBCONTRAT</w:t>
      </w:r>
      <w:r>
        <w:rPr>
          <w:rFonts w:ascii="Times New Roman" w:hAnsi="Times New Roman" w:cs="Times New Roman"/>
          <w:b/>
          <w:bCs/>
          <w:sz w:val="22"/>
          <w:szCs w:val="22"/>
        </w:rPr>
        <w:t>O:</w:t>
      </w:r>
    </w:p>
    <w:p w14:paraId="26A149D8" w14:textId="77777777" w:rsidR="00616A92" w:rsidRDefault="00616A92">
      <w:pPr>
        <w:pStyle w:val="Standard"/>
        <w:snapToGrid w:val="0"/>
        <w:jc w:val="both"/>
        <w:rPr>
          <w:rFonts w:ascii="Times New Roman" w:hAnsi="Times New Roman" w:cs="Times New Roman"/>
          <w:sz w:val="22"/>
          <w:szCs w:val="22"/>
        </w:rPr>
      </w:pPr>
    </w:p>
    <w:p w14:paraId="149AB392" w14:textId="77777777" w:rsidR="00616A92" w:rsidRDefault="008F23F8">
      <w:pPr>
        <w:pStyle w:val="Standard"/>
        <w:snapToGrid w:val="0"/>
        <w:jc w:val="both"/>
        <w:rPr>
          <w:rFonts w:ascii="Times New Roman" w:hAnsi="Times New Roman" w:cs="Times New Roman"/>
          <w:sz w:val="22"/>
          <w:szCs w:val="22"/>
        </w:rPr>
      </w:pPr>
      <w:r>
        <w:rPr>
          <w:rFonts w:ascii="Times New Roman" w:hAnsi="Times New Roman" w:cs="Times New Roman"/>
          <w:sz w:val="22"/>
          <w:szCs w:val="22"/>
        </w:rPr>
        <w:t xml:space="preserve">EL CONTRATADO podrá subcontratar con terceros la ejecución del servicio contratado, pero será el único responsable ante EL CONTRATANTE por la calidad de mano de obra y por el cumplimiento exacto de las especificaciones técnicas, así como por todas las </w:t>
      </w:r>
      <w:r>
        <w:rPr>
          <w:rFonts w:ascii="Times New Roman" w:hAnsi="Times New Roman" w:cs="Times New Roman"/>
          <w:sz w:val="22"/>
          <w:szCs w:val="22"/>
        </w:rPr>
        <w:t>obligaciones laborales y otras que se deriven del presente Contrato.</w:t>
      </w:r>
    </w:p>
    <w:p w14:paraId="0DE7A230" w14:textId="77777777" w:rsidR="00616A92" w:rsidRDefault="00616A92">
      <w:pPr>
        <w:pStyle w:val="Standard"/>
        <w:snapToGrid w:val="0"/>
        <w:jc w:val="both"/>
        <w:rPr>
          <w:rFonts w:ascii="Times New Roman" w:hAnsi="Times New Roman" w:cs="Times New Roman"/>
          <w:sz w:val="22"/>
          <w:szCs w:val="22"/>
        </w:rPr>
      </w:pPr>
    </w:p>
    <w:p w14:paraId="0A45BD1E" w14:textId="77777777" w:rsidR="00616A92" w:rsidRDefault="00616A92">
      <w:pPr>
        <w:pStyle w:val="Standard"/>
        <w:snapToGrid w:val="0"/>
        <w:jc w:val="both"/>
        <w:rPr>
          <w:rFonts w:ascii="Times New Roman" w:hAnsi="Times New Roman" w:cs="Times New Roman"/>
          <w:b/>
          <w:bCs/>
          <w:sz w:val="22"/>
          <w:szCs w:val="22"/>
        </w:rPr>
      </w:pPr>
    </w:p>
    <w:p w14:paraId="3074EBC9"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DÉCIMA QUINTA: CONTROVERSIAS:</w:t>
      </w:r>
    </w:p>
    <w:p w14:paraId="1086473A" w14:textId="77777777" w:rsidR="00616A92" w:rsidRDefault="00616A92">
      <w:pPr>
        <w:pStyle w:val="Standard"/>
        <w:snapToGrid w:val="0"/>
        <w:jc w:val="both"/>
        <w:rPr>
          <w:rFonts w:ascii="Times New Roman" w:hAnsi="Times New Roman" w:cs="Times New Roman"/>
          <w:sz w:val="22"/>
          <w:szCs w:val="22"/>
        </w:rPr>
      </w:pPr>
    </w:p>
    <w:p w14:paraId="0A67414F" w14:textId="77777777" w:rsidR="00616A92" w:rsidRDefault="008F23F8">
      <w:pPr>
        <w:pStyle w:val="Standard"/>
        <w:snapToGrid w:val="0"/>
        <w:jc w:val="both"/>
      </w:pPr>
      <w:r>
        <w:rPr>
          <w:rFonts w:ascii="Times New Roman" w:hAnsi="Times New Roman" w:cs="Times New Roman"/>
          <w:sz w:val="22"/>
          <w:szCs w:val="22"/>
        </w:rPr>
        <w:t xml:space="preserve">Las partes convienen que cualquier conflicto, desacuerdo y diferencia de criterio que pudiera surgir entre las mismas en relación a la </w:t>
      </w:r>
      <w:r>
        <w:rPr>
          <w:rFonts w:ascii="Times New Roman" w:hAnsi="Times New Roman" w:cs="Times New Roman"/>
          <w:sz w:val="22"/>
          <w:szCs w:val="22"/>
        </w:rPr>
        <w:t>interpretación, aplicación y ejecución de este convenio, será discutida y resuelta en forma directa, amistosa y de buena fe, evitando hasta donde sea posible recurrir a litigios judiciales. En caso de que cualquier conflicto, desacuerdo y diferencia persis</w:t>
      </w:r>
      <w:r>
        <w:rPr>
          <w:rFonts w:ascii="Times New Roman" w:hAnsi="Times New Roman" w:cs="Times New Roman"/>
          <w:sz w:val="22"/>
          <w:szCs w:val="22"/>
        </w:rPr>
        <w:t>tieren por más de quince días, las partes las someten a la resolución de uno de los jueces civiles y al procedimiento sumario renunciando fuero y domicilio.</w:t>
      </w:r>
    </w:p>
    <w:p w14:paraId="364120E2" w14:textId="77777777" w:rsidR="00616A92" w:rsidRDefault="00616A92">
      <w:pPr>
        <w:pStyle w:val="Standard"/>
        <w:snapToGrid w:val="0"/>
        <w:jc w:val="both"/>
        <w:rPr>
          <w:rFonts w:ascii="Times New Roman" w:hAnsi="Times New Roman" w:cs="Times New Roman"/>
          <w:sz w:val="22"/>
          <w:szCs w:val="22"/>
        </w:rPr>
      </w:pPr>
    </w:p>
    <w:p w14:paraId="7B9745E1" w14:textId="77777777" w:rsidR="00616A92" w:rsidRDefault="008F23F8">
      <w:pPr>
        <w:pStyle w:val="Standard"/>
        <w:snapToGrid w:val="0"/>
        <w:jc w:val="both"/>
      </w:pPr>
      <w:r>
        <w:rPr>
          <w:rFonts w:ascii="Times New Roman" w:hAnsi="Times New Roman" w:cs="Times New Roman"/>
          <w:sz w:val="22"/>
          <w:szCs w:val="22"/>
        </w:rPr>
        <w:t>Para los efectos del presente contrato, las partes constituyen los siguientes domicilios: Sr. OCTA</w:t>
      </w:r>
      <w:r>
        <w:rPr>
          <w:rFonts w:ascii="Times New Roman" w:hAnsi="Times New Roman" w:cs="Times New Roman"/>
          <w:sz w:val="22"/>
          <w:szCs w:val="22"/>
        </w:rPr>
        <w:t xml:space="preserve">VIO THOMAS CORDOVA JURAK en </w:t>
      </w:r>
      <w:proofErr w:type="spellStart"/>
      <w:r>
        <w:rPr>
          <w:rFonts w:ascii="Times New Roman" w:hAnsi="Times New Roman" w:cs="Times New Roman"/>
          <w:sz w:val="22"/>
          <w:szCs w:val="22"/>
          <w:highlight w:val="yellow"/>
        </w:rPr>
        <w:t>xxxxxxxxxx</w:t>
      </w:r>
      <w:commentRangeStart w:id="63"/>
      <w:commentRangeEnd w:id="63"/>
      <w:proofErr w:type="spellEnd"/>
      <w:ins w:id="64" w:author="Autor desconocido" w:date="2021-06-08T13:09:00Z">
        <w:r>
          <w:rPr>
            <w:rFonts w:ascii="Times New Roman" w:hAnsi="Times New Roman" w:cs="Times New Roman"/>
            <w:sz w:val="22"/>
            <w:szCs w:val="22"/>
            <w:highlight w:val="yellow"/>
          </w:rPr>
          <w:commentReference w:id="63"/>
        </w:r>
      </w:ins>
      <w:r>
        <w:rPr>
          <w:rFonts w:ascii="Times New Roman" w:hAnsi="Times New Roman" w:cs="Times New Roman"/>
          <w:sz w:val="22"/>
          <w:szCs w:val="22"/>
        </w:rPr>
        <w:t xml:space="preserve">, de la ciudad de </w:t>
      </w:r>
      <w:proofErr w:type="spellStart"/>
      <w:r>
        <w:rPr>
          <w:rFonts w:ascii="Times New Roman" w:hAnsi="Times New Roman" w:cs="Times New Roman"/>
          <w:sz w:val="22"/>
          <w:szCs w:val="22"/>
          <w:highlight w:val="yellow"/>
        </w:rPr>
        <w:t>xxxxxx</w:t>
      </w:r>
      <w:proofErr w:type="spellEnd"/>
      <w:r>
        <w:rPr>
          <w:rFonts w:ascii="Times New Roman" w:hAnsi="Times New Roman" w:cs="Times New Roman"/>
          <w:sz w:val="22"/>
          <w:szCs w:val="22"/>
        </w:rPr>
        <w:t>; y, EL CONTRATADO en la Calle Gaspar de Carvajal y Pasaje Pons, Condominios Prados de Ilaló, departamento 301B en Tumbaco.</w:t>
      </w:r>
    </w:p>
    <w:p w14:paraId="7560C963" w14:textId="77777777" w:rsidR="00616A92" w:rsidRDefault="00616A92">
      <w:pPr>
        <w:pStyle w:val="Standard"/>
        <w:snapToGrid w:val="0"/>
        <w:jc w:val="both"/>
        <w:rPr>
          <w:rFonts w:ascii="Times New Roman" w:hAnsi="Times New Roman" w:cs="Times New Roman"/>
          <w:sz w:val="22"/>
          <w:szCs w:val="22"/>
        </w:rPr>
      </w:pPr>
    </w:p>
    <w:p w14:paraId="1D1AD686" w14:textId="77777777" w:rsidR="00616A92" w:rsidRDefault="00616A92">
      <w:pPr>
        <w:pStyle w:val="Standard"/>
        <w:snapToGrid w:val="0"/>
        <w:jc w:val="both"/>
        <w:rPr>
          <w:rFonts w:ascii="Times New Roman" w:hAnsi="Times New Roman" w:cs="Times New Roman"/>
          <w:b/>
          <w:bCs/>
          <w:sz w:val="22"/>
          <w:szCs w:val="22"/>
        </w:rPr>
      </w:pPr>
    </w:p>
    <w:p w14:paraId="29A49A63"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DÉCIMO SEXTA: ACEPTACIÓN Y RATIFICACIÓN:</w:t>
      </w:r>
    </w:p>
    <w:p w14:paraId="2AC39B49" w14:textId="77777777" w:rsidR="00616A92" w:rsidRDefault="00616A92">
      <w:pPr>
        <w:pStyle w:val="Standard"/>
        <w:snapToGrid w:val="0"/>
        <w:jc w:val="both"/>
        <w:rPr>
          <w:rFonts w:ascii="Times New Roman" w:hAnsi="Times New Roman" w:cs="Times New Roman"/>
          <w:sz w:val="22"/>
          <w:szCs w:val="22"/>
        </w:rPr>
      </w:pPr>
    </w:p>
    <w:p w14:paraId="2D2918C3" w14:textId="77777777" w:rsidR="00616A92" w:rsidRDefault="008F23F8">
      <w:pPr>
        <w:pStyle w:val="Standard"/>
        <w:snapToGrid w:val="0"/>
        <w:jc w:val="both"/>
      </w:pPr>
      <w:r>
        <w:rPr>
          <w:rFonts w:ascii="Times New Roman" w:hAnsi="Times New Roman" w:cs="Times New Roman"/>
          <w:sz w:val="22"/>
          <w:szCs w:val="22"/>
        </w:rPr>
        <w:t>Los contratantes acepta</w:t>
      </w:r>
      <w:r>
        <w:rPr>
          <w:rFonts w:ascii="Times New Roman" w:hAnsi="Times New Roman" w:cs="Times New Roman"/>
          <w:sz w:val="22"/>
          <w:szCs w:val="22"/>
        </w:rPr>
        <w:t>n y se ratifican en el contenido íntegro del presente contrato, en virtud de lo cual, lo suscriben en Quito, a 0</w:t>
      </w:r>
      <w:ins w:id="65" w:author="Autor desconocido" w:date="2021-06-08T13:07:00Z">
        <w:r>
          <w:rPr>
            <w:rFonts w:ascii="Times New Roman" w:hAnsi="Times New Roman" w:cs="Times New Roman"/>
            <w:sz w:val="22"/>
            <w:szCs w:val="22"/>
          </w:rPr>
          <w:t>8</w:t>
        </w:r>
      </w:ins>
      <w:del w:id="66" w:author="Autor desconocido" w:date="2021-06-08T13:07:00Z">
        <w:r>
          <w:rPr>
            <w:rFonts w:ascii="Times New Roman" w:hAnsi="Times New Roman" w:cs="Times New Roman"/>
            <w:sz w:val="22"/>
            <w:szCs w:val="22"/>
          </w:rPr>
          <w:delText>1</w:delText>
        </w:r>
      </w:del>
      <w:r>
        <w:rPr>
          <w:rFonts w:ascii="Times New Roman" w:hAnsi="Times New Roman" w:cs="Times New Roman"/>
          <w:sz w:val="22"/>
          <w:szCs w:val="22"/>
        </w:rPr>
        <w:t xml:space="preserve"> día</w:t>
      </w:r>
      <w:ins w:id="67" w:author="Autor desconocido" w:date="2021-06-08T13:07:00Z">
        <w:r>
          <w:rPr>
            <w:rFonts w:ascii="Times New Roman" w:hAnsi="Times New Roman" w:cs="Times New Roman"/>
            <w:sz w:val="22"/>
            <w:szCs w:val="22"/>
          </w:rPr>
          <w:t>s</w:t>
        </w:r>
      </w:ins>
      <w:r>
        <w:rPr>
          <w:rFonts w:ascii="Times New Roman" w:hAnsi="Times New Roman" w:cs="Times New Roman"/>
          <w:sz w:val="22"/>
          <w:szCs w:val="22"/>
        </w:rPr>
        <w:t xml:space="preserve"> </w:t>
      </w:r>
      <w:commentRangeStart w:id="68"/>
      <w:commentRangeEnd w:id="68"/>
      <w:ins w:id="69" w:author="Autor desconocido" w:date="2021-06-08T13:10:00Z">
        <w:r>
          <w:rPr>
            <w:rFonts w:ascii="Times New Roman" w:hAnsi="Times New Roman" w:cs="Times New Roman"/>
            <w:sz w:val="22"/>
            <w:szCs w:val="22"/>
          </w:rPr>
          <w:commentReference w:id="68"/>
        </w:r>
      </w:ins>
      <w:r>
        <w:rPr>
          <w:rFonts w:ascii="Times New Roman" w:hAnsi="Times New Roman" w:cs="Times New Roman"/>
          <w:sz w:val="22"/>
          <w:szCs w:val="22"/>
        </w:rPr>
        <w:t xml:space="preserve">del mes de junio del 2021, en dos ejemplares de igual contenido y valor, comprometiéndose a reconocer firma y rúbrica en caso de </w:t>
      </w:r>
      <w:r>
        <w:rPr>
          <w:rFonts w:ascii="Times New Roman" w:hAnsi="Times New Roman" w:cs="Times New Roman"/>
          <w:sz w:val="22"/>
          <w:szCs w:val="22"/>
        </w:rPr>
        <w:t>que una de ellas lo solicite.</w:t>
      </w:r>
    </w:p>
    <w:p w14:paraId="1CA7B121" w14:textId="77777777" w:rsidR="00616A92" w:rsidRDefault="00616A92">
      <w:pPr>
        <w:pStyle w:val="Standard"/>
        <w:snapToGrid w:val="0"/>
        <w:jc w:val="both"/>
        <w:rPr>
          <w:rFonts w:ascii="Times New Roman" w:hAnsi="Times New Roman" w:cs="Times New Roman"/>
          <w:sz w:val="22"/>
          <w:szCs w:val="22"/>
        </w:rPr>
      </w:pPr>
    </w:p>
    <w:p w14:paraId="684312FB" w14:textId="77777777" w:rsidR="00616A92" w:rsidRDefault="00616A92">
      <w:pPr>
        <w:pStyle w:val="Standard"/>
        <w:snapToGrid w:val="0"/>
        <w:jc w:val="both"/>
        <w:rPr>
          <w:rFonts w:ascii="Times New Roman" w:hAnsi="Times New Roman" w:cs="Times New Roman"/>
          <w:sz w:val="22"/>
          <w:szCs w:val="22"/>
        </w:rPr>
      </w:pPr>
    </w:p>
    <w:p w14:paraId="703C18C6" w14:textId="77777777" w:rsidR="00616A92" w:rsidRDefault="00616A92">
      <w:pPr>
        <w:pStyle w:val="Standard"/>
        <w:snapToGrid w:val="0"/>
        <w:jc w:val="both"/>
        <w:rPr>
          <w:rFonts w:ascii="Times New Roman" w:hAnsi="Times New Roman" w:cs="Times New Roman"/>
          <w:sz w:val="22"/>
          <w:szCs w:val="22"/>
        </w:rPr>
      </w:pPr>
    </w:p>
    <w:p w14:paraId="4C8F4BDB" w14:textId="77777777" w:rsidR="00616A92" w:rsidRDefault="00616A92">
      <w:pPr>
        <w:pStyle w:val="Standard"/>
        <w:snapToGrid w:val="0"/>
        <w:jc w:val="both"/>
        <w:rPr>
          <w:rFonts w:ascii="Times New Roman" w:hAnsi="Times New Roman" w:cs="Times New Roman"/>
          <w:sz w:val="22"/>
          <w:szCs w:val="22"/>
        </w:rPr>
      </w:pPr>
    </w:p>
    <w:p w14:paraId="305DE800"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 xml:space="preserve">        EL CONTRATANTE                                                      EL CONTRATADO</w:t>
      </w:r>
    </w:p>
    <w:p w14:paraId="1D9A20DE" w14:textId="77777777" w:rsidR="00616A92" w:rsidRDefault="00616A92">
      <w:pPr>
        <w:pStyle w:val="Standard"/>
        <w:snapToGrid w:val="0"/>
        <w:jc w:val="both"/>
        <w:rPr>
          <w:rFonts w:ascii="Times New Roman" w:hAnsi="Times New Roman" w:cs="Times New Roman"/>
          <w:b/>
          <w:bCs/>
          <w:sz w:val="22"/>
          <w:szCs w:val="22"/>
        </w:rPr>
      </w:pPr>
    </w:p>
    <w:p w14:paraId="3CEBA876"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p>
    <w:p w14:paraId="37AA791B" w14:textId="77777777" w:rsidR="00616A92" w:rsidRDefault="008F23F8">
      <w:pPr>
        <w:pStyle w:val="Standard"/>
        <w:snapToGrid w:val="0"/>
        <w:jc w:val="both"/>
        <w:rPr>
          <w:rFonts w:ascii="Times New Roman" w:hAnsi="Times New Roman" w:cs="Times New Roman"/>
          <w:b/>
          <w:bCs/>
          <w:sz w:val="22"/>
          <w:szCs w:val="22"/>
        </w:rPr>
      </w:pP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p>
    <w:p w14:paraId="21F4CA2A" w14:textId="77777777" w:rsidR="00616A92" w:rsidRDefault="00616A92">
      <w:pPr>
        <w:pStyle w:val="Standard"/>
        <w:snapToGrid w:val="0"/>
        <w:jc w:val="both"/>
        <w:rPr>
          <w:rFonts w:ascii="Times New Roman" w:hAnsi="Times New Roman" w:cs="Times New Roman"/>
          <w:b/>
          <w:bCs/>
          <w:sz w:val="22"/>
          <w:szCs w:val="22"/>
        </w:rPr>
      </w:pPr>
    </w:p>
    <w:p w14:paraId="46FC806E" w14:textId="77777777" w:rsidR="00616A92" w:rsidRDefault="00616A92">
      <w:pPr>
        <w:pStyle w:val="Standard"/>
        <w:snapToGrid w:val="0"/>
        <w:jc w:val="both"/>
        <w:rPr>
          <w:rFonts w:ascii="Times New Roman" w:hAnsi="Times New Roman" w:cs="Times New Roman"/>
          <w:b/>
          <w:bCs/>
          <w:sz w:val="22"/>
          <w:szCs w:val="22"/>
        </w:rPr>
      </w:pPr>
    </w:p>
    <w:p w14:paraId="5FD7C743" w14:textId="77777777" w:rsidR="00616A92" w:rsidRDefault="008F23F8">
      <w:pPr>
        <w:pStyle w:val="Standard"/>
        <w:snapToGrid w:val="0"/>
        <w:jc w:val="both"/>
      </w:pPr>
      <w:proofErr w:type="spellStart"/>
      <w:r>
        <w:rPr>
          <w:rFonts w:ascii="Times New Roman" w:hAnsi="Times New Roman" w:cs="Times New Roman"/>
          <w:b/>
          <w:bCs/>
          <w:sz w:val="22"/>
          <w:szCs w:val="22"/>
        </w:rPr>
        <w:t>Kfm</w:t>
      </w:r>
      <w:proofErr w:type="spellEnd"/>
      <w:r>
        <w:rPr>
          <w:rFonts w:ascii="Times New Roman" w:hAnsi="Times New Roman" w:cs="Times New Roman"/>
          <w:b/>
          <w:bCs/>
          <w:sz w:val="22"/>
          <w:szCs w:val="22"/>
        </w:rPr>
        <w:t xml:space="preserve">. Octavio Thomas </w:t>
      </w:r>
      <w:proofErr w:type="spellStart"/>
      <w:r>
        <w:rPr>
          <w:rFonts w:ascii="Times New Roman" w:hAnsi="Times New Roman" w:cs="Times New Roman"/>
          <w:b/>
          <w:bCs/>
          <w:sz w:val="22"/>
          <w:szCs w:val="22"/>
        </w:rPr>
        <w:t>Cordova</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Jurak</w:t>
      </w:r>
      <w:proofErr w:type="spellEnd"/>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Ing. Julio Proaño Orellana</w:t>
      </w:r>
    </w:p>
    <w:p w14:paraId="7404443B" w14:textId="77777777" w:rsidR="00616A92" w:rsidRDefault="00616A92">
      <w:pPr>
        <w:pStyle w:val="Standard"/>
        <w:snapToGrid w:val="0"/>
        <w:jc w:val="both"/>
        <w:rPr>
          <w:rFonts w:ascii="Times New Roman" w:hAnsi="Times New Roman" w:cs="Times New Roman"/>
          <w:sz w:val="22"/>
          <w:szCs w:val="22"/>
        </w:rPr>
      </w:pPr>
    </w:p>
    <w:p w14:paraId="62BA850A" w14:textId="77777777" w:rsidR="00616A92" w:rsidRDefault="00616A92">
      <w:pPr>
        <w:pStyle w:val="Standard"/>
        <w:snapToGrid w:val="0"/>
        <w:jc w:val="both"/>
      </w:pPr>
    </w:p>
    <w:sectPr w:rsidR="00616A92">
      <w:pgSz w:w="11906" w:h="16838"/>
      <w:pgMar w:top="1418" w:right="1701" w:bottom="1418" w:left="1701"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alla baz" w:date="2021-06-08T13:30:00Z" w:initials="ob">
    <w:p w14:paraId="5204A9D1" w14:textId="0B4AED76" w:rsidR="002C392D" w:rsidRDefault="002C392D">
      <w:pPr>
        <w:pStyle w:val="Textocomentario"/>
      </w:pPr>
      <w:r>
        <w:rPr>
          <w:rStyle w:val="Refdecomentario"/>
        </w:rPr>
        <w:annotationRef/>
      </w:r>
      <w:r>
        <w:t xml:space="preserve">Se debería quitar porque se indica que se va a </w:t>
      </w:r>
      <w:proofErr w:type="spellStart"/>
      <w:r>
        <w:t>rabjar</w:t>
      </w:r>
      <w:proofErr w:type="spellEnd"/>
      <w:r>
        <w:t xml:space="preserve"> en el seno del contrato. Si no se va a trabajar especificar ya.</w:t>
      </w:r>
    </w:p>
  </w:comment>
  <w:comment w:id="1" w:author="olalla baz" w:date="2021-06-08T13:57:00Z" w:initials="ob">
    <w:p w14:paraId="32AA52CE" w14:textId="5632458E" w:rsidR="00263C26" w:rsidRDefault="00263C26">
      <w:pPr>
        <w:pStyle w:val="Textocomentario"/>
      </w:pPr>
      <w:r>
        <w:rPr>
          <w:rStyle w:val="Refdecomentario"/>
        </w:rPr>
        <w:annotationRef/>
      </w:r>
      <w:r>
        <w:t xml:space="preserve">Los tiempos no estaban bien redactados. </w:t>
      </w:r>
      <w:r>
        <w:t>Si el contrato se va cumpliendo por fases con una duración total de 135 días</w:t>
      </w:r>
      <w:r w:rsidR="00AC505B">
        <w:t xml:space="preserve"> (</w:t>
      </w:r>
      <w:r w:rsidR="008F23F8">
        <w:t>75 días hasta la entrega + plazo de</w:t>
      </w:r>
      <w:r w:rsidR="00AC505B">
        <w:t xml:space="preserve"> garantía)</w:t>
      </w:r>
      <w:r>
        <w:t>, los tiempos</w:t>
      </w:r>
      <w:r w:rsidR="00AC505B">
        <w:t xml:space="preserve"> especificados de 5 días</w:t>
      </w:r>
      <w:r>
        <w:t xml:space="preserve"> deben contarse desde el cumplimiento de la última fase</w:t>
      </w:r>
      <w:r w:rsidR="00AC505B">
        <w:t xml:space="preserve"> y no todos ellos desde la suscripción del contrato</w:t>
      </w:r>
      <w:r>
        <w:t>.</w:t>
      </w:r>
      <w:r w:rsidR="00AC505B">
        <w:t xml:space="preserve"> Así se cumple el tiempo total y se refleja en las fases.</w:t>
      </w:r>
    </w:p>
  </w:comment>
  <w:comment w:id="18" w:author="Autor desconocido" w:date="2021-06-08T13:08:00Z" w:initials="">
    <w:p w14:paraId="288EC958" w14:textId="75112BE5" w:rsidR="00616A92" w:rsidRDefault="00263C26">
      <w:r>
        <w:rPr>
          <w:sz w:val="20"/>
        </w:rPr>
        <w:t xml:space="preserve">Actualizar fechas </w:t>
      </w:r>
      <w:r w:rsidR="00AC505B">
        <w:rPr>
          <w:sz w:val="20"/>
        </w:rPr>
        <w:t>en base al día que se firma el contrato</w:t>
      </w:r>
      <w:r>
        <w:rPr>
          <w:sz w:val="20"/>
        </w:rPr>
        <w:t>.</w:t>
      </w:r>
    </w:p>
  </w:comment>
  <w:comment w:id="57" w:author="Alejandro Sarzosa Larrea" w:date="2021-06-02T22:56:00Z" w:initials="ASL">
    <w:p w14:paraId="08CF005A" w14:textId="77777777" w:rsidR="00616A92" w:rsidRDefault="008F23F8">
      <w:r w:rsidRPr="002C392D">
        <w:rPr>
          <w:rFonts w:eastAsia="DejaVu Sans" w:cs="DejaVu Sans"/>
          <w:kern w:val="0"/>
          <w:lang w:eastAsia="en-US" w:bidi="en-US"/>
        </w:rPr>
        <w:t>Por favor especificar las acciones. Caso contrario eliminar este numeral.</w:t>
      </w:r>
    </w:p>
  </w:comment>
  <w:comment w:id="61" w:author="Autor desconocido" w:date="2021-06-08T13:09:00Z" w:initials="">
    <w:p w14:paraId="084D25D6" w14:textId="77777777" w:rsidR="00616A92" w:rsidRDefault="008F23F8">
      <w:r>
        <w:rPr>
          <w:sz w:val="20"/>
        </w:rPr>
        <w:t>Es el tiempo total para la entrega del proyecto</w:t>
      </w:r>
    </w:p>
  </w:comment>
  <w:comment w:id="63" w:author="Autor desconocido" w:date="2021-06-08T13:09:00Z" w:initials="">
    <w:p w14:paraId="12B12B82" w14:textId="77777777" w:rsidR="00616A92" w:rsidRDefault="008F23F8">
      <w:r>
        <w:rPr>
          <w:sz w:val="20"/>
        </w:rPr>
        <w:t>Por favor, completar esta información</w:t>
      </w:r>
    </w:p>
  </w:comment>
  <w:comment w:id="68" w:author="Autor desconocido" w:date="2021-06-08T13:10:00Z" w:initials="">
    <w:p w14:paraId="31DEC683" w14:textId="77777777" w:rsidR="00616A92" w:rsidRDefault="008F23F8">
      <w:r>
        <w:rPr>
          <w:sz w:val="20"/>
        </w:rPr>
        <w:t>Fecha actual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4A9D1" w15:done="0"/>
  <w15:commentEx w15:paraId="32AA52CE" w15:done="0"/>
  <w15:commentEx w15:paraId="288EC958" w15:done="0"/>
  <w15:commentEx w15:paraId="08CF005A" w15:done="0"/>
  <w15:commentEx w15:paraId="084D25D6" w15:done="0"/>
  <w15:commentEx w15:paraId="12B12B82" w15:done="0"/>
  <w15:commentEx w15:paraId="31DEC6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9EF8E" w16cex:dateUtc="2021-06-08T18:30:00Z"/>
  <w16cex:commentExtensible w16cex:durableId="2469F5D5" w16cex:dateUtc="2021-06-08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4A9D1" w16cid:durableId="2469EF8E"/>
  <w16cid:commentId w16cid:paraId="32AA52CE" w16cid:durableId="2469F5D5"/>
  <w16cid:commentId w16cid:paraId="288EC958" w16cid:durableId="2469EF7A"/>
  <w16cid:commentId w16cid:paraId="08CF005A" w16cid:durableId="2469EF7B"/>
  <w16cid:commentId w16cid:paraId="084D25D6" w16cid:durableId="2469EF7C"/>
  <w16cid:commentId w16cid:paraId="12B12B82" w16cid:durableId="2469EF7D"/>
  <w16cid:commentId w16cid:paraId="31DEC683" w16cid:durableId="2469EF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23EF"/>
    <w:multiLevelType w:val="multilevel"/>
    <w:tmpl w:val="958E178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2B657834"/>
    <w:multiLevelType w:val="multilevel"/>
    <w:tmpl w:val="8620FCE4"/>
    <w:lvl w:ilvl="0">
      <w:start w:val="1"/>
      <w:numFmt w:val="upperRoman"/>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rPr>
        <w:u w:val="single"/>
      </w:rPr>
    </w:lvl>
    <w:lvl w:ilvl="2">
      <w:start w:val="1"/>
      <w:numFmt w:val="lowerLetter"/>
      <w:pStyle w:val="Ttulo3"/>
      <w:lvlText w:val="%2.%3"/>
      <w:lvlJc w:val="left"/>
      <w:pPr>
        <w:tabs>
          <w:tab w:val="num" w:pos="0"/>
        </w:tabs>
        <w:ind w:left="720" w:hanging="432"/>
      </w:pPr>
      <w:rPr>
        <w:rFonts w:cs="Calibri Light"/>
        <w:b w:val="0"/>
        <w:bCs w:val="0"/>
        <w:i w:val="0"/>
        <w:iCs w:val="0"/>
        <w:sz w:val="20"/>
        <w:szCs w:val="20"/>
      </w:rPr>
    </w:lvl>
    <w:lvl w:ilvl="3">
      <w:start w:val="1"/>
      <w:numFmt w:val="lowerRoman"/>
      <w:pStyle w:val="Ttulo4"/>
      <w:lvlText w:val="%3.%4"/>
      <w:lvlJc w:val="right"/>
      <w:pPr>
        <w:tabs>
          <w:tab w:val="num" w:pos="0"/>
        </w:tabs>
        <w:ind w:left="864" w:hanging="144"/>
      </w:pPr>
      <w:rPr>
        <w:b w:val="0"/>
        <w:bCs w:val="0"/>
      </w:rPr>
    </w:lvl>
    <w:lvl w:ilvl="4">
      <w:start w:val="1"/>
      <w:numFmt w:val="decimal"/>
      <w:pStyle w:val="Ttulo5"/>
      <w:lvlText w:val="%4.%5"/>
      <w:lvlJc w:val="left"/>
      <w:pPr>
        <w:tabs>
          <w:tab w:val="num" w:pos="0"/>
        </w:tabs>
        <w:ind w:left="1008" w:hanging="432"/>
      </w:pPr>
    </w:lvl>
    <w:lvl w:ilvl="5">
      <w:start w:val="1"/>
      <w:numFmt w:val="lowerLetter"/>
      <w:pStyle w:val="Ttulo6"/>
      <w:lvlText w:val="%5.%6"/>
      <w:lvlJc w:val="left"/>
      <w:pPr>
        <w:tabs>
          <w:tab w:val="num" w:pos="0"/>
        </w:tabs>
        <w:ind w:left="1152" w:hanging="432"/>
      </w:pPr>
    </w:lvl>
    <w:lvl w:ilvl="6">
      <w:start w:val="1"/>
      <w:numFmt w:val="lowerRoman"/>
      <w:pStyle w:val="Ttulo7"/>
      <w:lvlText w:val="%6.%7"/>
      <w:lvlJc w:val="right"/>
      <w:pPr>
        <w:tabs>
          <w:tab w:val="num" w:pos="0"/>
        </w:tabs>
        <w:ind w:left="1296" w:hanging="288"/>
      </w:pPr>
    </w:lvl>
    <w:lvl w:ilvl="7">
      <w:start w:val="1"/>
      <w:numFmt w:val="lowerLetter"/>
      <w:pStyle w:val="Ttulo8"/>
      <w:lvlText w:val="%7.%8"/>
      <w:lvlJc w:val="left"/>
      <w:pPr>
        <w:tabs>
          <w:tab w:val="num" w:pos="0"/>
        </w:tabs>
        <w:ind w:left="1440" w:hanging="432"/>
      </w:pPr>
    </w:lvl>
    <w:lvl w:ilvl="8">
      <w:start w:val="1"/>
      <w:numFmt w:val="lowerRoman"/>
      <w:pStyle w:val="Ttulo9"/>
      <w:lvlText w:val="%8.%9"/>
      <w:lvlJc w:val="right"/>
      <w:pPr>
        <w:tabs>
          <w:tab w:val="num" w:pos="0"/>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alla baz">
    <w15:presenceInfo w15:providerId="Windows Live" w15:userId="2350c4e453323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92"/>
    <w:rsid w:val="00263C26"/>
    <w:rsid w:val="002C392D"/>
    <w:rsid w:val="00305E0E"/>
    <w:rsid w:val="00616A92"/>
    <w:rsid w:val="007E4D64"/>
    <w:rsid w:val="008F23F8"/>
    <w:rsid w:val="009D3FE2"/>
    <w:rsid w:val="00AC505B"/>
    <w:rsid w:val="00FD71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CCA7"/>
  <w15:docId w15:val="{ECA43B19-8B07-4FB1-A86C-4642C70CF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s-EC"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tulo1">
    <w:name w:val="heading 1"/>
    <w:basedOn w:val="Normal"/>
    <w:next w:val="Normal"/>
    <w:uiPriority w:val="9"/>
    <w:qFormat/>
    <w:pPr>
      <w:keepNext/>
      <w:numPr>
        <w:numId w:val="1"/>
      </w:numPr>
      <w:suppressAutoHyphens w:val="0"/>
      <w:spacing w:before="240" w:after="60"/>
      <w:textAlignment w:val="auto"/>
      <w:outlineLvl w:val="0"/>
    </w:pPr>
    <w:rPr>
      <w:rFonts w:ascii="Calibri" w:eastAsia="MS Gothic" w:hAnsi="Calibri" w:cs="Times New Roman"/>
      <w:b/>
      <w:bCs/>
      <w:sz w:val="32"/>
      <w:szCs w:val="32"/>
      <w:lang w:val="es-ES" w:eastAsia="es-ES" w:bidi="ar-SA"/>
    </w:rPr>
  </w:style>
  <w:style w:type="paragraph" w:styleId="Ttulo2">
    <w:name w:val="heading 2"/>
    <w:basedOn w:val="Normal"/>
    <w:next w:val="Normal"/>
    <w:uiPriority w:val="9"/>
    <w:semiHidden/>
    <w:unhideWhenUsed/>
    <w:qFormat/>
    <w:pPr>
      <w:keepNext/>
      <w:numPr>
        <w:ilvl w:val="1"/>
        <w:numId w:val="1"/>
      </w:numPr>
      <w:suppressAutoHyphens w:val="0"/>
      <w:spacing w:before="240" w:after="60"/>
      <w:textAlignment w:val="auto"/>
      <w:outlineLvl w:val="1"/>
    </w:pPr>
    <w:rPr>
      <w:rFonts w:ascii="Calibri" w:eastAsia="MS Gothic" w:hAnsi="Calibri" w:cs="Times New Roman"/>
      <w:b/>
      <w:bCs/>
      <w:i/>
      <w:iCs/>
      <w:kern w:val="0"/>
      <w:sz w:val="28"/>
      <w:szCs w:val="28"/>
      <w:lang w:val="es-ES" w:eastAsia="es-ES" w:bidi="ar-SA"/>
    </w:rPr>
  </w:style>
  <w:style w:type="paragraph" w:styleId="Ttulo3">
    <w:name w:val="heading 3"/>
    <w:basedOn w:val="Normal"/>
    <w:next w:val="Normal"/>
    <w:uiPriority w:val="9"/>
    <w:semiHidden/>
    <w:unhideWhenUsed/>
    <w:qFormat/>
    <w:pPr>
      <w:keepNext/>
      <w:keepLines/>
      <w:numPr>
        <w:ilvl w:val="2"/>
        <w:numId w:val="1"/>
      </w:numPr>
      <w:suppressAutoHyphens w:val="0"/>
      <w:spacing w:before="40"/>
      <w:textAlignment w:val="auto"/>
      <w:outlineLvl w:val="2"/>
    </w:pPr>
    <w:rPr>
      <w:rFonts w:ascii="Calibri Light" w:hAnsi="Calibri Light"/>
      <w:color w:val="1F3763"/>
      <w:kern w:val="0"/>
      <w:lang w:val="es-ES" w:eastAsia="es-ES" w:bidi="ar-SA"/>
    </w:rPr>
  </w:style>
  <w:style w:type="paragraph" w:styleId="Ttulo4">
    <w:name w:val="heading 4"/>
    <w:basedOn w:val="Normal"/>
    <w:next w:val="Normal"/>
    <w:uiPriority w:val="9"/>
    <w:semiHidden/>
    <w:unhideWhenUsed/>
    <w:qFormat/>
    <w:pPr>
      <w:keepNext/>
      <w:keepLines/>
      <w:numPr>
        <w:ilvl w:val="3"/>
        <w:numId w:val="1"/>
      </w:numPr>
      <w:suppressAutoHyphens w:val="0"/>
      <w:spacing w:before="40"/>
      <w:textAlignment w:val="auto"/>
      <w:outlineLvl w:val="3"/>
    </w:pPr>
    <w:rPr>
      <w:rFonts w:ascii="Calibri Light" w:hAnsi="Calibri Light"/>
      <w:i/>
      <w:iCs/>
      <w:color w:val="2F5496"/>
      <w:kern w:val="0"/>
      <w:lang w:val="es-ES" w:eastAsia="es-ES" w:bidi="ar-SA"/>
    </w:rPr>
  </w:style>
  <w:style w:type="paragraph" w:styleId="Ttulo5">
    <w:name w:val="heading 5"/>
    <w:basedOn w:val="Normal"/>
    <w:next w:val="Normal"/>
    <w:uiPriority w:val="9"/>
    <w:semiHidden/>
    <w:unhideWhenUsed/>
    <w:qFormat/>
    <w:pPr>
      <w:keepNext/>
      <w:keepLines/>
      <w:numPr>
        <w:ilvl w:val="4"/>
        <w:numId w:val="1"/>
      </w:numPr>
      <w:suppressAutoHyphens w:val="0"/>
      <w:spacing w:before="40"/>
      <w:textAlignment w:val="auto"/>
      <w:outlineLvl w:val="4"/>
    </w:pPr>
    <w:rPr>
      <w:rFonts w:ascii="Calibri Light" w:hAnsi="Calibri Light"/>
      <w:color w:val="2F5496"/>
      <w:kern w:val="0"/>
      <w:lang w:val="es-ES" w:eastAsia="es-ES" w:bidi="ar-SA"/>
    </w:rPr>
  </w:style>
  <w:style w:type="paragraph" w:styleId="Ttulo6">
    <w:name w:val="heading 6"/>
    <w:basedOn w:val="Normal"/>
    <w:next w:val="Normal"/>
    <w:uiPriority w:val="9"/>
    <w:semiHidden/>
    <w:unhideWhenUsed/>
    <w:qFormat/>
    <w:pPr>
      <w:keepNext/>
      <w:keepLines/>
      <w:numPr>
        <w:ilvl w:val="5"/>
        <w:numId w:val="1"/>
      </w:numPr>
      <w:tabs>
        <w:tab w:val="left" w:pos="360"/>
      </w:tabs>
      <w:suppressAutoHyphens w:val="0"/>
      <w:spacing w:before="40"/>
      <w:ind w:left="0" w:firstLine="0"/>
      <w:textAlignment w:val="auto"/>
      <w:outlineLvl w:val="5"/>
    </w:pPr>
    <w:rPr>
      <w:rFonts w:ascii="Calibri Light" w:hAnsi="Calibri Light"/>
      <w:color w:val="1F3763"/>
      <w:kern w:val="0"/>
      <w:lang w:val="es-ES" w:eastAsia="es-ES" w:bidi="ar-SA"/>
    </w:rPr>
  </w:style>
  <w:style w:type="paragraph" w:styleId="Ttulo7">
    <w:name w:val="heading 7"/>
    <w:basedOn w:val="Normal"/>
    <w:next w:val="Normal"/>
    <w:qFormat/>
    <w:pPr>
      <w:keepNext/>
      <w:keepLines/>
      <w:numPr>
        <w:ilvl w:val="6"/>
        <w:numId w:val="1"/>
      </w:numPr>
      <w:tabs>
        <w:tab w:val="left" w:pos="360"/>
      </w:tabs>
      <w:suppressAutoHyphens w:val="0"/>
      <w:spacing w:before="40"/>
      <w:ind w:left="0" w:firstLine="0"/>
      <w:textAlignment w:val="auto"/>
      <w:outlineLvl w:val="6"/>
    </w:pPr>
    <w:rPr>
      <w:rFonts w:ascii="Calibri Light" w:hAnsi="Calibri Light"/>
      <w:i/>
      <w:iCs/>
      <w:color w:val="1F3763"/>
      <w:kern w:val="0"/>
      <w:lang w:val="es-ES" w:eastAsia="es-ES" w:bidi="ar-SA"/>
    </w:rPr>
  </w:style>
  <w:style w:type="paragraph" w:styleId="Ttulo8">
    <w:name w:val="heading 8"/>
    <w:basedOn w:val="Normal"/>
    <w:next w:val="Normal"/>
    <w:qFormat/>
    <w:pPr>
      <w:keepNext/>
      <w:keepLines/>
      <w:numPr>
        <w:ilvl w:val="7"/>
        <w:numId w:val="1"/>
      </w:numPr>
      <w:tabs>
        <w:tab w:val="left" w:pos="360"/>
      </w:tabs>
      <w:suppressAutoHyphens w:val="0"/>
      <w:spacing w:before="40"/>
      <w:ind w:left="0" w:firstLine="0"/>
      <w:textAlignment w:val="auto"/>
      <w:outlineLvl w:val="7"/>
    </w:pPr>
    <w:rPr>
      <w:rFonts w:ascii="Calibri Light" w:hAnsi="Calibri Light"/>
      <w:color w:val="272727"/>
      <w:kern w:val="0"/>
      <w:sz w:val="21"/>
      <w:szCs w:val="21"/>
      <w:lang w:val="es-ES" w:eastAsia="es-ES" w:bidi="ar-SA"/>
    </w:rPr>
  </w:style>
  <w:style w:type="paragraph" w:styleId="Ttulo9">
    <w:name w:val="heading 9"/>
    <w:basedOn w:val="Normal"/>
    <w:next w:val="Normal"/>
    <w:qFormat/>
    <w:pPr>
      <w:keepNext/>
      <w:keepLines/>
      <w:numPr>
        <w:ilvl w:val="8"/>
        <w:numId w:val="1"/>
      </w:numPr>
      <w:tabs>
        <w:tab w:val="left" w:pos="360"/>
      </w:tabs>
      <w:suppressAutoHyphens w:val="0"/>
      <w:spacing w:before="40"/>
      <w:ind w:left="0" w:firstLine="0"/>
      <w:textAlignment w:val="auto"/>
      <w:outlineLvl w:val="8"/>
    </w:pPr>
    <w:rPr>
      <w:rFonts w:ascii="Calibri Light" w:hAnsi="Calibri Light"/>
      <w:i/>
      <w:iCs/>
      <w:color w:val="272727"/>
      <w:kern w:val="0"/>
      <w:sz w:val="21"/>
      <w:szCs w:val="21"/>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character" w:customStyle="1" w:styleId="Ttulo1Car">
    <w:name w:val="Título 1 Car"/>
    <w:basedOn w:val="Fuentedeprrafopredeter"/>
    <w:qFormat/>
    <w:rPr>
      <w:rFonts w:ascii="Calibri" w:eastAsia="MS Gothic" w:hAnsi="Calibri" w:cs="Times New Roman"/>
      <w:b/>
      <w:bCs/>
      <w:kern w:val="2"/>
      <w:sz w:val="32"/>
      <w:szCs w:val="32"/>
      <w:lang w:val="es-ES" w:eastAsia="es-ES" w:bidi="ar-SA"/>
    </w:rPr>
  </w:style>
  <w:style w:type="character" w:customStyle="1" w:styleId="Ttulo2Car">
    <w:name w:val="Título 2 Car"/>
    <w:basedOn w:val="Fuentedeprrafopredeter"/>
    <w:qFormat/>
    <w:rPr>
      <w:rFonts w:ascii="Calibri" w:eastAsia="MS Gothic" w:hAnsi="Calibri" w:cs="Times New Roman"/>
      <w:b/>
      <w:bCs/>
      <w:i/>
      <w:iCs/>
      <w:kern w:val="0"/>
      <w:sz w:val="28"/>
      <w:szCs w:val="28"/>
      <w:lang w:val="es-ES" w:eastAsia="es-ES" w:bidi="ar-SA"/>
    </w:rPr>
  </w:style>
  <w:style w:type="character" w:customStyle="1" w:styleId="Ttulo3Car">
    <w:name w:val="Título 3 Car"/>
    <w:basedOn w:val="Fuentedeprrafopredeter"/>
    <w:qFormat/>
    <w:rPr>
      <w:rFonts w:ascii="Calibri Light" w:eastAsia="Noto Serif CJK SC" w:hAnsi="Calibri Light" w:cs="Lohit Devanagari"/>
      <w:color w:val="1F3763"/>
      <w:kern w:val="0"/>
      <w:lang w:val="es-ES" w:eastAsia="es-ES" w:bidi="ar-SA"/>
    </w:rPr>
  </w:style>
  <w:style w:type="character" w:customStyle="1" w:styleId="Ttulo4Car">
    <w:name w:val="Título 4 Car"/>
    <w:basedOn w:val="Fuentedeprrafopredeter"/>
    <w:qFormat/>
    <w:rPr>
      <w:rFonts w:ascii="Calibri Light" w:eastAsia="Noto Serif CJK SC" w:hAnsi="Calibri Light" w:cs="Lohit Devanagari"/>
      <w:i/>
      <w:iCs/>
      <w:color w:val="2F5496"/>
      <w:kern w:val="0"/>
      <w:lang w:val="es-ES" w:eastAsia="es-ES" w:bidi="ar-SA"/>
    </w:rPr>
  </w:style>
  <w:style w:type="character" w:customStyle="1" w:styleId="Ttulo5Car">
    <w:name w:val="Título 5 Car"/>
    <w:basedOn w:val="Fuentedeprrafopredeter"/>
    <w:qFormat/>
    <w:rPr>
      <w:rFonts w:ascii="Calibri Light" w:eastAsia="Noto Serif CJK SC" w:hAnsi="Calibri Light" w:cs="Lohit Devanagari"/>
      <w:color w:val="2F5496"/>
      <w:kern w:val="0"/>
      <w:lang w:val="es-ES" w:eastAsia="es-ES" w:bidi="ar-SA"/>
    </w:rPr>
  </w:style>
  <w:style w:type="character" w:customStyle="1" w:styleId="Ttulo6Car">
    <w:name w:val="Título 6 Car"/>
    <w:basedOn w:val="Fuentedeprrafopredeter"/>
    <w:qFormat/>
    <w:rPr>
      <w:rFonts w:ascii="Calibri Light" w:eastAsia="Noto Serif CJK SC" w:hAnsi="Calibri Light" w:cs="Lohit Devanagari"/>
      <w:color w:val="1F3763"/>
      <w:kern w:val="0"/>
      <w:lang w:val="es-ES" w:eastAsia="es-ES" w:bidi="ar-SA"/>
    </w:rPr>
  </w:style>
  <w:style w:type="character" w:customStyle="1" w:styleId="Ttulo7Car">
    <w:name w:val="Título 7 Car"/>
    <w:basedOn w:val="Fuentedeprrafopredeter"/>
    <w:qFormat/>
    <w:rPr>
      <w:rFonts w:ascii="Calibri Light" w:eastAsia="Noto Serif CJK SC" w:hAnsi="Calibri Light" w:cs="Lohit Devanagari"/>
      <w:i/>
      <w:iCs/>
      <w:color w:val="1F3763"/>
      <w:kern w:val="0"/>
      <w:lang w:val="es-ES" w:eastAsia="es-ES" w:bidi="ar-SA"/>
    </w:rPr>
  </w:style>
  <w:style w:type="character" w:customStyle="1" w:styleId="Ttulo8Car">
    <w:name w:val="Título 8 Car"/>
    <w:basedOn w:val="Fuentedeprrafopredeter"/>
    <w:qFormat/>
    <w:rPr>
      <w:rFonts w:ascii="Calibri Light" w:eastAsia="Noto Serif CJK SC" w:hAnsi="Calibri Light" w:cs="Lohit Devanagari"/>
      <w:color w:val="272727"/>
      <w:kern w:val="0"/>
      <w:sz w:val="21"/>
      <w:szCs w:val="21"/>
      <w:lang w:val="es-ES" w:eastAsia="es-ES" w:bidi="ar-SA"/>
    </w:rPr>
  </w:style>
  <w:style w:type="character" w:customStyle="1" w:styleId="Ttulo9Car">
    <w:name w:val="Título 9 Car"/>
    <w:basedOn w:val="Fuentedeprrafopredeter"/>
    <w:qFormat/>
    <w:rPr>
      <w:rFonts w:ascii="Calibri Light" w:eastAsia="Noto Serif CJK SC" w:hAnsi="Calibri Light" w:cs="Lohit Devanagari"/>
      <w:i/>
      <w:iCs/>
      <w:color w:val="272727"/>
      <w:kern w:val="0"/>
      <w:sz w:val="21"/>
      <w:szCs w:val="21"/>
      <w:lang w:val="es-ES" w:eastAsia="es-ES" w:bidi="ar-SA"/>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rFonts w:cs="Mangal"/>
      <w:sz w:val="20"/>
      <w:szCs w:val="18"/>
    </w:rPr>
  </w:style>
  <w:style w:type="character" w:customStyle="1" w:styleId="AsuntodelcomentarioCar">
    <w:name w:val="Asunto del comentario Car"/>
    <w:basedOn w:val="TextocomentarioCar"/>
    <w:qFormat/>
    <w:rPr>
      <w:rFonts w:cs="Mangal"/>
      <w:b/>
      <w:bCs/>
      <w:sz w:val="20"/>
      <w:szCs w:val="18"/>
    </w:rPr>
  </w:style>
  <w:style w:type="paragraph" w:styleId="Ttulo">
    <w:name w:val="Title"/>
    <w:basedOn w:val="Standard"/>
    <w:next w:val="Textbody"/>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Contenidodelatabla">
    <w:name w:val="Contenido de la tabla"/>
    <w:basedOn w:val="Standard"/>
    <w:qFormat/>
    <w:pPr>
      <w:suppressLineNumbers/>
    </w:pPr>
  </w:style>
  <w:style w:type="paragraph" w:styleId="Textocomentario">
    <w:name w:val="annotation text"/>
    <w:basedOn w:val="Normal"/>
    <w:qFormat/>
    <w:rPr>
      <w:rFonts w:cs="Mangal"/>
      <w:sz w:val="20"/>
      <w:szCs w:val="18"/>
    </w:rPr>
  </w:style>
  <w:style w:type="paragraph" w:styleId="Asuntodelcomentario">
    <w:name w:val="annotation subject"/>
    <w:basedOn w:val="Textocomentario"/>
    <w:next w:val="Textocomentario"/>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3797</Words>
  <Characters>20884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GRUND Abogados LLP</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 Córdova</dc:creator>
  <dc:description/>
  <cp:lastModifiedBy>olalla baz</cp:lastModifiedBy>
  <cp:revision>2</cp:revision>
  <dcterms:created xsi:type="dcterms:W3CDTF">2021-06-08T19:49:00Z</dcterms:created>
  <dcterms:modified xsi:type="dcterms:W3CDTF">2021-06-08T19:49:00Z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GRUND Abogados LLP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